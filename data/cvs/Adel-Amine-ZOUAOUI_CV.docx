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80BD1" w14:textId="77777777" w:rsidR="00695456" w:rsidRDefault="00695456" w:rsidP="0069545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Adel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Amine ZOUAOUI</w:t>
      </w:r>
    </w:p>
    <w:p w14:paraId="457A430B" w14:textId="6C7135A7" w:rsidR="00695456" w:rsidRDefault="00022F57" w:rsidP="0069545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É</w:t>
      </w:r>
      <w:r w:rsidR="00695456">
        <w:rPr>
          <w:rFonts w:ascii="TimesNewRomanPS-BoldMT" w:hAnsi="TimesNewRomanPS-BoldMT" w:cs="TimesNewRomanPS-BoldMT"/>
          <w:b/>
          <w:bCs/>
          <w:sz w:val="24"/>
          <w:szCs w:val="24"/>
        </w:rPr>
        <w:t>cole Sup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é</w:t>
      </w:r>
      <w:r w:rsidR="00695456">
        <w:rPr>
          <w:rFonts w:ascii="TimesNewRomanPS-BoldMT" w:hAnsi="TimesNewRomanPS-BoldMT" w:cs="TimesNewRomanPS-BoldMT"/>
          <w:b/>
          <w:bCs/>
          <w:sz w:val="24"/>
          <w:szCs w:val="24"/>
        </w:rPr>
        <w:t>rieure de Banque –Algérie-</w:t>
      </w:r>
    </w:p>
    <w:p w14:paraId="7E6AC90B" w14:textId="4E2436DC" w:rsidR="00695456" w:rsidRDefault="00695456" w:rsidP="0069545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95456">
        <w:rPr>
          <w:rFonts w:ascii="TimesNewRomanPS-BoldMT" w:hAnsi="TimesNewRomanPS-BoldMT" w:cs="TimesNewRomanPS-BoldMT"/>
          <w:b/>
          <w:bCs/>
          <w:sz w:val="18"/>
          <w:szCs w:val="18"/>
        </w:rPr>
        <w:t>Alger, ALG</w:t>
      </w:r>
      <w:r w:rsidR="00022F57">
        <w:rPr>
          <w:rFonts w:ascii="TimesNewRomanPS-BoldMT" w:hAnsi="TimesNewRomanPS-BoldMT" w:cs="TimesNewRomanPS-BoldMT"/>
          <w:b/>
          <w:bCs/>
          <w:sz w:val="18"/>
          <w:szCs w:val="18"/>
        </w:rPr>
        <w:t>É</w:t>
      </w:r>
      <w:r w:rsidRPr="00695456">
        <w:rPr>
          <w:rFonts w:ascii="TimesNewRomanPS-BoldMT" w:hAnsi="TimesNewRomanPS-BoldMT" w:cs="TimesNewRomanPS-BoldMT"/>
          <w:b/>
          <w:bCs/>
          <w:sz w:val="18"/>
          <w:szCs w:val="18"/>
        </w:rPr>
        <w:t>RIE,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695456">
        <w:rPr>
          <w:rFonts w:ascii="TimesNewRomanPSMT" w:hAnsi="TimesNewRomanPSMT" w:cs="TimesNewRomanPSMT"/>
          <w:sz w:val="18"/>
          <w:szCs w:val="18"/>
        </w:rPr>
        <w:t xml:space="preserve">+213 552 32 44 74, </w:t>
      </w:r>
      <w:hyperlink r:id="rId6" w:history="1">
        <w:r w:rsidRPr="00695456">
          <w:rPr>
            <w:rFonts w:ascii="TimesNewRomanPSMT" w:hAnsi="TimesNewRomanPSMT" w:cs="TimesNewRomanPSMT"/>
            <w:sz w:val="18"/>
            <w:szCs w:val="18"/>
          </w:rPr>
          <w:t>adelamine.zouaoui@gmail.com</w:t>
        </w:r>
      </w:hyperlink>
    </w:p>
    <w:p w14:paraId="61AFB935" w14:textId="77777777" w:rsidR="00695456" w:rsidRDefault="00695456" w:rsidP="0069545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C187B64" w14:textId="5E59850A" w:rsidR="000369A7" w:rsidRDefault="000369A7" w:rsidP="000369A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B</w:t>
      </w:r>
      <w:r w:rsidRPr="0069545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anque au détail</w:t>
      </w:r>
      <w:r w:rsidR="00695456" w:rsidRPr="0069545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, </w:t>
      </w: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services financiers et non financiers </w:t>
      </w:r>
    </w:p>
    <w:p w14:paraId="01A8B837" w14:textId="701CB226" w:rsidR="00695456" w:rsidRPr="00695456" w:rsidDel="00022F57" w:rsidRDefault="000369A7">
      <w:pPr>
        <w:autoSpaceDE w:val="0"/>
        <w:autoSpaceDN w:val="0"/>
        <w:adjustRightInd w:val="0"/>
        <w:spacing w:after="0" w:line="240" w:lineRule="auto"/>
        <w:jc w:val="center"/>
        <w:rPr>
          <w:del w:id="0" w:author="Guy Champagne" w:date="2019-03-27T06:21:00Z"/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aux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MPME </w:t>
      </w:r>
      <w:r w:rsidRPr="00695456">
        <w:rPr>
          <w:rFonts w:ascii="TimesNewRomanPS-BoldMT" w:hAnsi="TimesNewRomanPS-BoldMT" w:cs="TimesNewRomanPS-BoldMT"/>
          <w:b/>
          <w:bCs/>
          <w:sz w:val="20"/>
          <w:szCs w:val="20"/>
          <w:u w:val="single"/>
        </w:rPr>
        <w:t>(micro, petite et moyenne entreprises)</w:t>
      </w: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, a</w:t>
      </w:r>
      <w:r w:rsidRPr="0069545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ccès à la </w:t>
      </w:r>
      <w:r w:rsidR="00255D74" w:rsidRPr="0069545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finance</w:t>
      </w:r>
      <w:r w:rsidR="00255D74" w:rsidRPr="00695456" w:rsidDel="000369A7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,</w:t>
      </w:r>
      <w:r w:rsidR="00022F57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</w:t>
      </w:r>
    </w:p>
    <w:p w14:paraId="40AFD54C" w14:textId="333E5D47" w:rsidR="000654F7" w:rsidRDefault="00D2703A" w:rsidP="000369A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Développement</w:t>
      </w:r>
      <w:r w:rsidR="00695456" w:rsidRPr="0069545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des affaires aux MPME </w:t>
      </w:r>
    </w:p>
    <w:p w14:paraId="34968ABF" w14:textId="77777777" w:rsidR="00695456" w:rsidRDefault="00695456" w:rsidP="0069545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  <w:u w:val="single"/>
        </w:rPr>
      </w:pPr>
    </w:p>
    <w:p w14:paraId="0E5580EE" w14:textId="7A8D46EE" w:rsidR="00695456" w:rsidRDefault="00695456" w:rsidP="00FC255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Un professionnel du secteur bancaire, avec plusieurs années d’expérience</w:t>
      </w:r>
      <w:r w:rsidR="00022F57">
        <w:rPr>
          <w:rFonts w:ascii="TimesNewRomanPSMT" w:hAnsi="TimesNewRomanPSMT" w:cs="TimesNewRomanPSMT"/>
          <w:sz w:val="20"/>
          <w:szCs w:val="20"/>
        </w:rPr>
        <w:t xml:space="preserve"> comme exploitant, commercial et au niveau stratégique ;</w:t>
      </w:r>
      <w:r>
        <w:rPr>
          <w:rFonts w:ascii="TimesNewRomanPSMT" w:hAnsi="TimesNewRomanPSMT" w:cs="TimesNewRomanPSMT"/>
          <w:sz w:val="20"/>
          <w:szCs w:val="20"/>
        </w:rPr>
        <w:t xml:space="preserve"> innovant, efficace, avec grande capacité d’adaptation, habitué des environnements difficiles.</w:t>
      </w:r>
    </w:p>
    <w:p w14:paraId="013FDF24" w14:textId="77777777" w:rsidR="00A83943" w:rsidRDefault="00A83943" w:rsidP="00FC255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</w:p>
    <w:p w14:paraId="0A600FCB" w14:textId="77777777" w:rsidR="00A83943" w:rsidRPr="00FC255B" w:rsidDel="00022F57" w:rsidRDefault="00A83943" w:rsidP="00FC255B">
      <w:pPr>
        <w:autoSpaceDE w:val="0"/>
        <w:autoSpaceDN w:val="0"/>
        <w:adjustRightInd w:val="0"/>
        <w:spacing w:after="0" w:line="240" w:lineRule="auto"/>
        <w:jc w:val="both"/>
        <w:rPr>
          <w:del w:id="1" w:author="Guy Champagne" w:date="2019-03-27T06:24:00Z"/>
          <w:rFonts w:ascii="TimesNewRomanPSMT" w:hAnsi="TimesNewRomanPSMT" w:cs="TimesNewRomanPSMT"/>
          <w:color w:val="000000" w:themeColor="text1"/>
          <w:sz w:val="20"/>
          <w:szCs w:val="20"/>
        </w:rPr>
      </w:pPr>
      <w:r w:rsidRPr="00FC255B">
        <w:rPr>
          <w:rFonts w:ascii="TimesNewRomanPS-BoldMT" w:hAnsi="TimesNewRomanPS-BoldMT" w:cs="TimesNewRomanPS-BoldMT"/>
          <w:b/>
          <w:bCs/>
          <w:color w:val="000000"/>
          <w:sz w:val="20"/>
          <w:szCs w:val="20"/>
          <w:u w:val="single"/>
        </w:rPr>
        <w:t>Leadership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– </w:t>
      </w:r>
      <w:r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Comme Directeur d’Agence Bancaire depuis 2008, dans des banques de renommée internationale : </w:t>
      </w:r>
    </w:p>
    <w:p w14:paraId="23652009" w14:textId="71DE43C7" w:rsidR="00A83943" w:rsidRPr="00FC255B" w:rsidDel="00022F57" w:rsidRDefault="00A83943" w:rsidP="00FC255B">
      <w:pPr>
        <w:autoSpaceDE w:val="0"/>
        <w:autoSpaceDN w:val="0"/>
        <w:adjustRightInd w:val="0"/>
        <w:spacing w:after="0" w:line="240" w:lineRule="auto"/>
        <w:jc w:val="both"/>
        <w:rPr>
          <w:del w:id="2" w:author="Guy Champagne" w:date="2019-03-27T06:25:00Z"/>
          <w:rFonts w:ascii="TimesNewRomanPSMT" w:hAnsi="TimesNewRomanPSMT" w:cs="TimesNewRomanPSMT"/>
          <w:color w:val="000000" w:themeColor="text1"/>
          <w:sz w:val="20"/>
          <w:szCs w:val="20"/>
        </w:rPr>
      </w:pPr>
      <w:r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BNP PARIBAS pour le </w:t>
      </w:r>
      <w:r w:rsidR="00724683"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>métier</w:t>
      </w:r>
      <w:r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 d</w:t>
      </w:r>
      <w:r w:rsidR="00022F57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e la banque au détail, </w:t>
      </w:r>
      <w:r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TRUST BANK (Du groupe TRUST) pour le </w:t>
      </w:r>
      <w:r w:rsidR="00724683"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>métier</w:t>
      </w:r>
      <w:r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 MPME</w:t>
      </w:r>
      <w:r w:rsidR="00022F57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. </w:t>
      </w:r>
    </w:p>
    <w:p w14:paraId="798AC1AF" w14:textId="0C9C500C" w:rsidR="00A83943" w:rsidRPr="00FC255B" w:rsidRDefault="00A83943" w:rsidP="00FC255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 w:themeColor="text1"/>
          <w:sz w:val="20"/>
          <w:szCs w:val="20"/>
        </w:rPr>
      </w:pPr>
      <w:r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>Comme Directeur de centre d’affaire</w:t>
      </w:r>
      <w:r w:rsidR="00022F57">
        <w:rPr>
          <w:rFonts w:ascii="TimesNewRomanPSMT" w:hAnsi="TimesNewRomanPSMT" w:cs="TimesNewRomanPSMT"/>
          <w:color w:val="000000" w:themeColor="text1"/>
          <w:sz w:val="20"/>
          <w:szCs w:val="20"/>
        </w:rPr>
        <w:t>s</w:t>
      </w:r>
      <w:r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 d</w:t>
      </w:r>
      <w:r w:rsidR="00022F57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e </w:t>
      </w:r>
      <w:r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2012 à </w:t>
      </w:r>
      <w:r w:rsidR="00022F57">
        <w:rPr>
          <w:rFonts w:ascii="TimesNewRomanPSMT" w:hAnsi="TimesNewRomanPSMT" w:cs="TimesNewRomanPSMT"/>
          <w:color w:val="000000" w:themeColor="text1"/>
          <w:sz w:val="20"/>
          <w:szCs w:val="20"/>
        </w:rPr>
        <w:t>201</w:t>
      </w:r>
      <w:r w:rsidR="00D2703A">
        <w:rPr>
          <w:rFonts w:ascii="TimesNewRomanPSMT" w:hAnsi="TimesNewRomanPSMT" w:cs="TimesNewRomanPSMT"/>
          <w:color w:val="000000" w:themeColor="text1"/>
          <w:sz w:val="20"/>
          <w:szCs w:val="20"/>
        </w:rPr>
        <w:t>7</w:t>
      </w:r>
      <w:r w:rsidR="00022F57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 à </w:t>
      </w:r>
      <w:r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NATIXIS (Groupe BPCE France) pour le </w:t>
      </w:r>
      <w:r w:rsidR="00724683"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>métier</w:t>
      </w:r>
      <w:r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 d</w:t>
      </w:r>
      <w:r w:rsidR="00022F57">
        <w:rPr>
          <w:rFonts w:ascii="TimesNewRomanPSMT" w:hAnsi="TimesNewRomanPSMT" w:cs="TimesNewRomanPSMT"/>
          <w:color w:val="000000" w:themeColor="text1"/>
          <w:sz w:val="20"/>
          <w:szCs w:val="20"/>
        </w:rPr>
        <w:t>e la banque aux grandes entreprises.</w:t>
      </w:r>
    </w:p>
    <w:p w14:paraId="5B3558E9" w14:textId="753D3A7E" w:rsidR="00A83943" w:rsidRPr="00FC255B" w:rsidRDefault="00A83943" w:rsidP="00FC255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 w:themeColor="text1"/>
          <w:sz w:val="20"/>
          <w:szCs w:val="20"/>
        </w:rPr>
      </w:pPr>
      <w:r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Avec la gestion d’un portefeuille </w:t>
      </w:r>
      <w:r w:rsidR="00022F57">
        <w:rPr>
          <w:rFonts w:ascii="TimesNewRomanPSMT" w:hAnsi="TimesNewRomanPSMT" w:cs="TimesNewRomanPSMT"/>
          <w:color w:val="000000" w:themeColor="text1"/>
          <w:sz w:val="20"/>
          <w:szCs w:val="20"/>
        </w:rPr>
        <w:t>de crédit</w:t>
      </w:r>
      <w:r w:rsidR="00022F57"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 </w:t>
      </w:r>
      <w:r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de plus de 350 Millions USD, enregistrant des </w:t>
      </w:r>
      <w:r w:rsidR="00022F57">
        <w:rPr>
          <w:rFonts w:ascii="TimesNewRomanPSMT" w:hAnsi="TimesNewRomanPSMT" w:cs="TimesNewRomanPSMT"/>
          <w:color w:val="000000" w:themeColor="text1"/>
          <w:sz w:val="20"/>
          <w:szCs w:val="20"/>
        </w:rPr>
        <w:t>croissance</w:t>
      </w:r>
      <w:r w:rsidR="008F51D8">
        <w:rPr>
          <w:rFonts w:ascii="TimesNewRomanPSMT" w:hAnsi="TimesNewRomanPSMT" w:cs="TimesNewRomanPSMT"/>
          <w:color w:val="000000" w:themeColor="text1"/>
          <w:sz w:val="20"/>
          <w:szCs w:val="20"/>
        </w:rPr>
        <w:t>s</w:t>
      </w:r>
      <w:r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 </w:t>
      </w:r>
      <w:r w:rsidR="00022F57">
        <w:rPr>
          <w:rFonts w:ascii="TimesNewRomanPSMT" w:hAnsi="TimesNewRomanPSMT" w:cs="TimesNewRomanPSMT"/>
          <w:color w:val="000000" w:themeColor="text1"/>
          <w:sz w:val="20"/>
          <w:szCs w:val="20"/>
        </w:rPr>
        <w:t xml:space="preserve">annuelles </w:t>
      </w:r>
      <w:r w:rsidRPr="00FC255B">
        <w:rPr>
          <w:rFonts w:ascii="TimesNewRomanPSMT" w:hAnsi="TimesNewRomanPSMT" w:cs="TimesNewRomanPSMT"/>
          <w:color w:val="000000" w:themeColor="text1"/>
          <w:sz w:val="20"/>
          <w:szCs w:val="20"/>
        </w:rPr>
        <w:t>de PNB dépassant 50%</w:t>
      </w:r>
    </w:p>
    <w:p w14:paraId="28A0CE51" w14:textId="77777777" w:rsidR="00695456" w:rsidRDefault="00A83943" w:rsidP="00FC255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  <w:r w:rsidRPr="00FC255B">
        <w:rPr>
          <w:rFonts w:ascii="TimesNewRomanPS-BoldMT" w:hAnsi="TimesNewRomanPS-BoldMT" w:cs="TimesNewRomanPS-BoldMT"/>
          <w:b/>
          <w:bCs/>
          <w:color w:val="000000"/>
          <w:sz w:val="20"/>
          <w:szCs w:val="20"/>
          <w:u w:val="single"/>
        </w:rPr>
        <w:t>Développement d’équipe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>– Lancement de deux projets agence à BNP PARIBAS, en assurant le recrutement de l’ensemble de la force de vente, suivre leur formation et leur coaching sur le terrain</w:t>
      </w:r>
      <w:r w:rsidR="00FC255B">
        <w:rPr>
          <w:rFonts w:ascii="TimesNewRomanPSMT" w:hAnsi="TimesNewRomanPSMT" w:cs="TimesNewRomanPSMT"/>
          <w:color w:val="000000"/>
          <w:sz w:val="20"/>
          <w:szCs w:val="20"/>
        </w:rPr>
        <w:t>.</w:t>
      </w:r>
    </w:p>
    <w:p w14:paraId="3C17D3F1" w14:textId="48F9F6BF" w:rsidR="00FC255B" w:rsidRDefault="00FC255B" w:rsidP="00FC255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Recrutement, suivi et coaching de la force de vente spécialisée (</w:t>
      </w:r>
      <w:r w:rsidR="00E677D1">
        <w:rPr>
          <w:rFonts w:ascii="TimesNewRomanPSMT" w:hAnsi="TimesNewRomanPSMT" w:cs="TimesNewRomanPSMT"/>
          <w:color w:val="000000"/>
          <w:sz w:val="20"/>
          <w:szCs w:val="20"/>
        </w:rPr>
        <w:t>Banquiers séniors</w:t>
      </w:r>
      <w:r>
        <w:rPr>
          <w:rFonts w:ascii="TimesNewRomanPSMT" w:hAnsi="TimesNewRomanPSMT" w:cs="TimesNewRomanPSMT"/>
          <w:color w:val="000000"/>
          <w:sz w:val="20"/>
          <w:szCs w:val="20"/>
        </w:rPr>
        <w:t>) pour le centre d’affaire de NATIXIS ALGERIE</w:t>
      </w:r>
    </w:p>
    <w:p w14:paraId="792A8835" w14:textId="40A216FD" w:rsidR="00FC255B" w:rsidRDefault="00FC255B" w:rsidP="00FC255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FC255B">
        <w:rPr>
          <w:rFonts w:ascii="TimesNewRomanPS-BoldMT" w:hAnsi="TimesNewRomanPS-BoldMT" w:cs="TimesNewRomanPS-BoldMT"/>
          <w:b/>
          <w:bCs/>
          <w:sz w:val="20"/>
          <w:szCs w:val="20"/>
          <w:u w:val="single"/>
        </w:rPr>
        <w:t>Expérience internationale et vision stratégique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– Création d’un comptoir de produits </w:t>
      </w:r>
      <w:r w:rsidR="00724683">
        <w:rPr>
          <w:rFonts w:ascii="TimesNewRomanPSMT" w:hAnsi="TimesNewRomanPSMT" w:cs="TimesNewRomanPSMT"/>
          <w:sz w:val="20"/>
          <w:szCs w:val="20"/>
        </w:rPr>
        <w:t>Agro-Alimentaires</w:t>
      </w:r>
      <w:r>
        <w:rPr>
          <w:rFonts w:ascii="TimesNewRomanPSMT" w:hAnsi="TimesNewRomanPSMT" w:cs="TimesNewRomanPSMT"/>
          <w:sz w:val="20"/>
          <w:szCs w:val="20"/>
        </w:rPr>
        <w:t xml:space="preserve"> Algériens au Mali (SARL SUBSAHARIAN TRADING), et signature de plusieurs contrats stratégiques avec des producteurs Algériens (P</w:t>
      </w:r>
      <w:r w:rsidR="00E677D1">
        <w:rPr>
          <w:rFonts w:ascii="TimesNewRomanPSMT" w:hAnsi="TimesNewRomanPSMT" w:cs="TimesNewRomanPSMT"/>
          <w:sz w:val="20"/>
          <w:szCs w:val="20"/>
        </w:rPr>
        <w:t>â</w:t>
      </w:r>
      <w:r>
        <w:rPr>
          <w:rFonts w:ascii="TimesNewRomanPSMT" w:hAnsi="TimesNewRomanPSMT" w:cs="TimesNewRomanPSMT"/>
          <w:sz w:val="20"/>
          <w:szCs w:val="20"/>
        </w:rPr>
        <w:t xml:space="preserve">tes </w:t>
      </w:r>
      <w:r w:rsidR="00E677D1">
        <w:rPr>
          <w:rFonts w:ascii="TimesNewRomanPSMT" w:hAnsi="TimesNewRomanPSMT" w:cs="TimesNewRomanPSMT"/>
          <w:sz w:val="20"/>
          <w:szCs w:val="20"/>
        </w:rPr>
        <w:t>a</w:t>
      </w:r>
      <w:r>
        <w:rPr>
          <w:rFonts w:ascii="TimesNewRomanPSMT" w:hAnsi="TimesNewRomanPSMT" w:cs="TimesNewRomanPSMT"/>
          <w:sz w:val="20"/>
          <w:szCs w:val="20"/>
        </w:rPr>
        <w:t xml:space="preserve">limentaires, </w:t>
      </w:r>
      <w:r w:rsidR="00E677D1">
        <w:rPr>
          <w:rFonts w:ascii="TimesNewRomanPSMT" w:hAnsi="TimesNewRomanPSMT" w:cs="TimesNewRomanPSMT"/>
          <w:sz w:val="20"/>
          <w:szCs w:val="20"/>
        </w:rPr>
        <w:t>b</w:t>
      </w:r>
      <w:r>
        <w:rPr>
          <w:rFonts w:ascii="TimesNewRomanPSMT" w:hAnsi="TimesNewRomanPSMT" w:cs="TimesNewRomanPSMT"/>
          <w:sz w:val="20"/>
          <w:szCs w:val="20"/>
        </w:rPr>
        <w:t xml:space="preserve">oissons, </w:t>
      </w:r>
      <w:r w:rsidR="00E677D1">
        <w:rPr>
          <w:rFonts w:ascii="TimesNewRomanPSMT" w:hAnsi="TimesNewRomanPSMT" w:cs="TimesNewRomanPSMT"/>
          <w:sz w:val="20"/>
          <w:szCs w:val="20"/>
        </w:rPr>
        <w:t>p</w:t>
      </w:r>
      <w:r>
        <w:rPr>
          <w:rFonts w:ascii="TimesNewRomanPSMT" w:hAnsi="TimesNewRomanPSMT" w:cs="TimesNewRomanPSMT"/>
          <w:sz w:val="20"/>
          <w:szCs w:val="20"/>
        </w:rPr>
        <w:t xml:space="preserve">roduits </w:t>
      </w:r>
      <w:r w:rsidR="00E677D1">
        <w:rPr>
          <w:rFonts w:ascii="TimesNewRomanPSMT" w:hAnsi="TimesNewRomanPSMT" w:cs="TimesNewRomanPSMT"/>
          <w:sz w:val="20"/>
          <w:szCs w:val="20"/>
        </w:rPr>
        <w:t>l</w:t>
      </w:r>
      <w:r>
        <w:rPr>
          <w:rFonts w:ascii="TimesNewRomanPSMT" w:hAnsi="TimesNewRomanPSMT" w:cs="TimesNewRomanPSMT"/>
          <w:sz w:val="20"/>
          <w:szCs w:val="20"/>
        </w:rPr>
        <w:t>aitiers)</w:t>
      </w:r>
    </w:p>
    <w:p w14:paraId="6FB85A47" w14:textId="566F5B2B" w:rsidR="00FC255B" w:rsidRDefault="00FC255B" w:rsidP="00724683">
      <w:pPr>
        <w:tabs>
          <w:tab w:val="left" w:pos="7797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Avec mise en place de toute la </w:t>
      </w:r>
      <w:r w:rsidR="00E677D1">
        <w:rPr>
          <w:rFonts w:ascii="TimesNewRomanPSMT" w:hAnsi="TimesNewRomanPSMT" w:cs="TimesNewRomanPSMT"/>
          <w:sz w:val="20"/>
          <w:szCs w:val="20"/>
        </w:rPr>
        <w:t>chaîne d’approvisionnement,</w:t>
      </w:r>
      <w:r>
        <w:rPr>
          <w:rFonts w:ascii="TimesNewRomanPSMT" w:hAnsi="TimesNewRomanPSMT" w:cs="TimesNewRomanPSMT"/>
          <w:sz w:val="20"/>
          <w:szCs w:val="20"/>
        </w:rPr>
        <w:t xml:space="preserve"> des réseaux de distribution et des points de ventes sur l’ensemble du territoire Malien.</w:t>
      </w:r>
    </w:p>
    <w:p w14:paraId="0E6C4DE8" w14:textId="09097357" w:rsidR="00FC255B" w:rsidRDefault="00FC255B" w:rsidP="00FC255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Création d’une société de distribution de produits Algériens au Bénin (SARL CIFERPA) et mise en place du réseau de distribution sur Cotonou, </w:t>
      </w:r>
      <w:r w:rsidR="000369A7">
        <w:rPr>
          <w:rFonts w:ascii="TimesNewRomanPSMT" w:hAnsi="TimesNewRomanPSMT" w:cs="TimesNewRomanPSMT"/>
          <w:sz w:val="20"/>
          <w:szCs w:val="20"/>
        </w:rPr>
        <w:t>Porto-Novo</w:t>
      </w:r>
      <w:r>
        <w:rPr>
          <w:rFonts w:ascii="TimesNewRomanPSMT" w:hAnsi="TimesNewRomanPSMT" w:cs="TimesNewRomanPSMT"/>
          <w:sz w:val="20"/>
          <w:szCs w:val="20"/>
        </w:rPr>
        <w:t xml:space="preserve">, Abomey,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Parako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et Kandi depuis le PAC (Port Autonome de Cotonou)</w:t>
      </w:r>
      <w:r w:rsidR="00E677D1">
        <w:rPr>
          <w:rFonts w:ascii="TimesNewRomanPSMT" w:hAnsi="TimesNewRomanPSMT" w:cs="TimesNewRomanPSMT"/>
          <w:sz w:val="20"/>
          <w:szCs w:val="20"/>
        </w:rPr>
        <w:t>.</w:t>
      </w:r>
    </w:p>
    <w:p w14:paraId="6BF57759" w14:textId="77777777" w:rsidR="00FC255B" w:rsidRPr="00FC255B" w:rsidRDefault="00FC255B" w:rsidP="00FC255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</w:p>
    <w:p w14:paraId="42F088C5" w14:textId="4A9A879A" w:rsidR="00FC255B" w:rsidRPr="00FC255B" w:rsidRDefault="00FC255B" w:rsidP="00FC255B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  <w:r w:rsidRPr="00FC255B">
        <w:rPr>
          <w:b/>
          <w:bCs/>
          <w:sz w:val="32"/>
          <w:szCs w:val="32"/>
          <w:u w:val="single"/>
        </w:rPr>
        <w:t>EXP</w:t>
      </w:r>
      <w:r w:rsidR="00E677D1">
        <w:rPr>
          <w:b/>
          <w:bCs/>
          <w:sz w:val="32"/>
          <w:szCs w:val="32"/>
          <w:u w:val="single"/>
        </w:rPr>
        <w:t>É</w:t>
      </w:r>
      <w:r w:rsidRPr="00FC255B">
        <w:rPr>
          <w:b/>
          <w:bCs/>
          <w:sz w:val="32"/>
          <w:szCs w:val="32"/>
          <w:u w:val="single"/>
        </w:rPr>
        <w:t>RIENCE PROFESSIONNELLE :</w:t>
      </w:r>
    </w:p>
    <w:p w14:paraId="20BBB5B9" w14:textId="77777777" w:rsidR="00FC255B" w:rsidRDefault="00FC255B" w:rsidP="00FC255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5C3750F9" w14:textId="7046212F" w:rsidR="00FC255B" w:rsidRDefault="00FC255B" w:rsidP="0072468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</w:rPr>
        <w:t>CR</w:t>
      </w:r>
      <w:r w:rsidR="00E677D1">
        <w:rPr>
          <w:b/>
          <w:bCs/>
        </w:rPr>
        <w:t>É</w:t>
      </w:r>
      <w:r>
        <w:rPr>
          <w:b/>
          <w:bCs/>
        </w:rPr>
        <w:t>DIT POPULAIRE D’ALG</w:t>
      </w:r>
      <w:r w:rsidR="00E677D1">
        <w:rPr>
          <w:b/>
          <w:bCs/>
        </w:rPr>
        <w:t>É</w:t>
      </w:r>
      <w:r>
        <w:rPr>
          <w:b/>
          <w:bCs/>
        </w:rPr>
        <w:t>RIE </w:t>
      </w:r>
      <w:r w:rsidR="00724683">
        <w:rPr>
          <w:b/>
          <w:bCs/>
        </w:rPr>
        <w:t xml:space="preserve">                         </w:t>
      </w:r>
      <w:r w:rsidR="00724683">
        <w:rPr>
          <w:b/>
          <w:bCs/>
        </w:rPr>
        <w:tab/>
      </w:r>
      <w:r w:rsidR="00724683">
        <w:rPr>
          <w:b/>
          <w:bCs/>
        </w:rPr>
        <w:tab/>
      </w:r>
      <w:r w:rsidR="00724683">
        <w:rPr>
          <w:b/>
          <w:bCs/>
        </w:rPr>
        <w:tab/>
      </w:r>
      <w:r w:rsidR="00724683">
        <w:rPr>
          <w:b/>
          <w:bCs/>
        </w:rPr>
        <w:tab/>
      </w:r>
      <w:r w:rsidR="00724683">
        <w:rPr>
          <w:b/>
          <w:bCs/>
        </w:rPr>
        <w:tab/>
      </w:r>
      <w:r w:rsidR="00E677D1">
        <w:rPr>
          <w:b/>
          <w:bCs/>
        </w:rPr>
        <w:tab/>
      </w:r>
      <w:r w:rsidR="00724683">
        <w:rPr>
          <w:b/>
          <w:bCs/>
        </w:rPr>
        <w:tab/>
      </w:r>
      <w:r w:rsidR="00870990">
        <w:rPr>
          <w:b/>
          <w:bCs/>
        </w:rPr>
        <w:tab/>
        <w:t xml:space="preserve"> </w:t>
      </w:r>
      <w:r>
        <w:rPr>
          <w:b/>
          <w:bCs/>
          <w:i/>
          <w:iCs/>
        </w:rPr>
        <w:t>Poste Actuel-</w:t>
      </w:r>
    </w:p>
    <w:p w14:paraId="512A4755" w14:textId="4D73F133" w:rsidR="00FC255B" w:rsidRPr="00724683" w:rsidRDefault="007323A7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  <w:r w:rsidRPr="00724683">
        <w:rPr>
          <w:rFonts w:asciiTheme="majorBidi" w:hAnsiTheme="majorBidi" w:cstheme="majorBidi"/>
          <w:i/>
          <w:iCs/>
        </w:rPr>
        <w:t xml:space="preserve">Attaché </w:t>
      </w:r>
      <w:r w:rsidR="00E677D1">
        <w:rPr>
          <w:rFonts w:asciiTheme="majorBidi" w:hAnsiTheme="majorBidi" w:cstheme="majorBidi"/>
          <w:i/>
          <w:iCs/>
        </w:rPr>
        <w:t xml:space="preserve">au </w:t>
      </w:r>
      <w:r w:rsidRPr="00724683">
        <w:rPr>
          <w:rFonts w:asciiTheme="majorBidi" w:hAnsiTheme="majorBidi" w:cstheme="majorBidi"/>
          <w:i/>
          <w:iCs/>
        </w:rPr>
        <w:t xml:space="preserve">Directeur Général </w:t>
      </w:r>
      <w:r w:rsidRPr="00724683">
        <w:rPr>
          <w:rFonts w:asciiTheme="majorBidi" w:hAnsiTheme="majorBidi" w:cstheme="majorBidi"/>
        </w:rPr>
        <w:t xml:space="preserve">              </w:t>
      </w:r>
      <w:r w:rsidR="00724683">
        <w:rPr>
          <w:rFonts w:asciiTheme="majorBidi" w:hAnsiTheme="majorBidi" w:cstheme="majorBidi"/>
        </w:rPr>
        <w:t xml:space="preserve">               </w:t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870990">
        <w:rPr>
          <w:rFonts w:asciiTheme="majorBidi" w:hAnsiTheme="majorBidi" w:cstheme="majorBidi"/>
        </w:rPr>
        <w:t xml:space="preserve">    </w:t>
      </w:r>
      <w:r w:rsidRPr="00724683">
        <w:rPr>
          <w:rFonts w:asciiTheme="majorBidi" w:hAnsiTheme="majorBidi" w:cstheme="majorBidi"/>
          <w:b/>
          <w:bCs/>
          <w:i/>
          <w:iCs/>
        </w:rPr>
        <w:t>Depuis Juillet 2018</w:t>
      </w:r>
    </w:p>
    <w:p w14:paraId="5DFF70C7" w14:textId="77777777" w:rsidR="007323A7" w:rsidRPr="00724683" w:rsidRDefault="007323A7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Finalisation et mise en service des nouvelles Conditions générales de Banque </w:t>
      </w:r>
      <w:r w:rsidR="00E677D1">
        <w:rPr>
          <w:rFonts w:asciiTheme="majorBidi" w:hAnsiTheme="majorBidi" w:cstheme="majorBidi"/>
        </w:rPr>
        <w:t>pour l’ensemble des produits de la Banque</w:t>
      </w:r>
    </w:p>
    <w:p w14:paraId="2B966786" w14:textId="77777777" w:rsidR="007323A7" w:rsidRPr="00724683" w:rsidRDefault="007323A7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Responsable domaine </w:t>
      </w:r>
      <w:r w:rsidRPr="00724683">
        <w:rPr>
          <w:rFonts w:asciiTheme="majorBidi" w:hAnsiTheme="majorBidi" w:cstheme="majorBidi"/>
          <w:i/>
          <w:iCs/>
          <w:u w:val="single"/>
        </w:rPr>
        <w:t>Vente et Distribution</w:t>
      </w:r>
      <w:r w:rsidRPr="00724683">
        <w:rPr>
          <w:rFonts w:asciiTheme="majorBidi" w:hAnsiTheme="majorBidi" w:cstheme="majorBidi"/>
        </w:rPr>
        <w:t xml:space="preserve"> sur le projet </w:t>
      </w:r>
      <w:r w:rsidR="00E677D1">
        <w:rPr>
          <w:rFonts w:asciiTheme="majorBidi" w:hAnsiTheme="majorBidi" w:cstheme="majorBidi"/>
        </w:rPr>
        <w:t>(Accélération de la croissance et amélioration de la rentabilité auprès du marché de la PME (</w:t>
      </w:r>
      <w:r w:rsidRPr="00724683">
        <w:rPr>
          <w:rFonts w:asciiTheme="majorBidi" w:hAnsiTheme="majorBidi" w:cstheme="majorBidi"/>
        </w:rPr>
        <w:t>ACAR-PME</w:t>
      </w:r>
      <w:r w:rsidR="00E677D1">
        <w:rPr>
          <w:rFonts w:asciiTheme="majorBidi" w:hAnsiTheme="majorBidi" w:cstheme="majorBidi"/>
        </w:rPr>
        <w:t>)</w:t>
      </w:r>
      <w:r w:rsidRPr="00724683">
        <w:rPr>
          <w:rFonts w:asciiTheme="majorBidi" w:hAnsiTheme="majorBidi" w:cstheme="majorBidi"/>
        </w:rPr>
        <w:t xml:space="preserve"> portant mise en place de la structure de service</w:t>
      </w:r>
      <w:r w:rsidR="000D11FF" w:rsidRPr="00724683">
        <w:rPr>
          <w:rFonts w:asciiTheme="majorBidi" w:hAnsiTheme="majorBidi" w:cstheme="majorBidi"/>
        </w:rPr>
        <w:t>s</w:t>
      </w:r>
      <w:r w:rsidRPr="00724683">
        <w:rPr>
          <w:rFonts w:asciiTheme="majorBidi" w:hAnsiTheme="majorBidi" w:cstheme="majorBidi"/>
        </w:rPr>
        <w:t xml:space="preserve"> bancaires à la PME avec l’appui de (Société Financière Internationale de la Banque Mondiale) :</w:t>
      </w:r>
    </w:p>
    <w:p w14:paraId="440E425E" w14:textId="77777777" w:rsidR="007323A7" w:rsidRPr="00724683" w:rsidRDefault="007323A7" w:rsidP="0072468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Développement des nouveaux produits à la PME</w:t>
      </w:r>
      <w:r w:rsidR="00E677D1">
        <w:rPr>
          <w:rFonts w:asciiTheme="majorBidi" w:hAnsiTheme="majorBidi" w:cstheme="majorBidi"/>
        </w:rPr>
        <w:t xml:space="preserve"> (Manuel de produits de crédit, outils d’analyse et de dimensionnement de crédit, outils analyse commerciale des demandes de prêts)</w:t>
      </w:r>
    </w:p>
    <w:p w14:paraId="7214DCF2" w14:textId="77777777" w:rsidR="007323A7" w:rsidRPr="00724683" w:rsidRDefault="007323A7" w:rsidP="0072468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Recrutement et coaching sur terrain de la force de vente dédiée PME (14 Collaborateurs sur la phase pilote et 80 collaborateurs sur la phase finale)</w:t>
      </w:r>
    </w:p>
    <w:p w14:paraId="256D3716" w14:textId="77777777" w:rsidR="007323A7" w:rsidRPr="00724683" w:rsidRDefault="007323A7" w:rsidP="0072468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Suivi et mise en place des aménagements spécifiques sur les agences </w:t>
      </w:r>
      <w:r w:rsidR="000D11FF" w:rsidRPr="00724683">
        <w:rPr>
          <w:rFonts w:asciiTheme="majorBidi" w:hAnsiTheme="majorBidi" w:cstheme="majorBidi"/>
        </w:rPr>
        <w:t>cibles du projet (7 Agence pour la phase pilote et 40 Agences sur la phase finale) sur l’ensemble du territoire Algérien</w:t>
      </w:r>
    </w:p>
    <w:p w14:paraId="69E7148A" w14:textId="77777777" w:rsidR="007323A7" w:rsidRPr="00724683" w:rsidRDefault="007323A7" w:rsidP="0072468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Développement des contenus de formation cadre projet (22 Journées de formations par session), et Co animation avec les experts de la SFI des modules :</w:t>
      </w:r>
    </w:p>
    <w:p w14:paraId="610BF242" w14:textId="77777777" w:rsidR="007323A7" w:rsidRPr="00724683" w:rsidRDefault="007323A7" w:rsidP="00724683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Techniques de vente</w:t>
      </w:r>
    </w:p>
    <w:p w14:paraId="2259BF0C" w14:textId="77777777" w:rsidR="007323A7" w:rsidRPr="00724683" w:rsidRDefault="007323A7" w:rsidP="00724683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Environnement PME</w:t>
      </w:r>
    </w:p>
    <w:p w14:paraId="6802E681" w14:textId="73F9055F" w:rsidR="007323A7" w:rsidRPr="00724683" w:rsidRDefault="00E677D1" w:rsidP="00724683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Gestion d’agence</w:t>
      </w:r>
    </w:p>
    <w:p w14:paraId="5251D714" w14:textId="77777777" w:rsidR="007323A7" w:rsidRPr="00724683" w:rsidRDefault="007323A7" w:rsidP="00724683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Outils de gestion et de suivi de la PME</w:t>
      </w:r>
    </w:p>
    <w:p w14:paraId="28B4E98B" w14:textId="1CE3C894" w:rsidR="007323A7" w:rsidRDefault="000D11FF" w:rsidP="0072468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Développement</w:t>
      </w:r>
      <w:r w:rsidR="007323A7" w:rsidRPr="00724683">
        <w:rPr>
          <w:rFonts w:asciiTheme="majorBidi" w:hAnsiTheme="majorBidi" w:cstheme="majorBidi"/>
        </w:rPr>
        <w:t xml:space="preserve"> d’outils de gestion et de suivi de l’activité PME : </w:t>
      </w:r>
      <w:r w:rsidR="00E677D1">
        <w:rPr>
          <w:rFonts w:asciiTheme="majorBidi" w:hAnsiTheme="majorBidi" w:cstheme="majorBidi"/>
        </w:rPr>
        <w:t>‘</w:t>
      </w:r>
      <w:r w:rsidR="007323A7" w:rsidRPr="00724683">
        <w:rPr>
          <w:rFonts w:asciiTheme="majorBidi" w:hAnsiTheme="majorBidi" w:cstheme="majorBidi"/>
        </w:rPr>
        <w:t>CRM</w:t>
      </w:r>
      <w:r w:rsidR="00E677D1">
        <w:rPr>
          <w:rFonts w:asciiTheme="majorBidi" w:hAnsiTheme="majorBidi" w:cstheme="majorBidi"/>
        </w:rPr>
        <w:t>’</w:t>
      </w:r>
      <w:r w:rsidR="007323A7" w:rsidRPr="00724683">
        <w:rPr>
          <w:rFonts w:asciiTheme="majorBidi" w:hAnsiTheme="majorBidi" w:cstheme="majorBidi"/>
        </w:rPr>
        <w:t xml:space="preserve">, </w:t>
      </w:r>
      <w:r w:rsidR="00E677D1">
        <w:rPr>
          <w:rFonts w:asciiTheme="majorBidi" w:hAnsiTheme="majorBidi" w:cstheme="majorBidi"/>
        </w:rPr>
        <w:t>Manuel et outils de de vente et développement d’affaires, o</w:t>
      </w:r>
      <w:r w:rsidR="007323A7" w:rsidRPr="00724683">
        <w:rPr>
          <w:rFonts w:asciiTheme="majorBidi" w:hAnsiTheme="majorBidi" w:cstheme="majorBidi"/>
        </w:rPr>
        <w:t xml:space="preserve">utils de </w:t>
      </w:r>
      <w:r w:rsidR="00E677D1">
        <w:rPr>
          <w:rFonts w:asciiTheme="majorBidi" w:hAnsiTheme="majorBidi" w:cstheme="majorBidi"/>
        </w:rPr>
        <w:t>‘</w:t>
      </w:r>
      <w:r w:rsidR="007323A7" w:rsidRPr="00724683">
        <w:rPr>
          <w:rFonts w:asciiTheme="majorBidi" w:hAnsiTheme="majorBidi" w:cstheme="majorBidi"/>
        </w:rPr>
        <w:t>reporting</w:t>
      </w:r>
      <w:r w:rsidR="00E677D1">
        <w:rPr>
          <w:rFonts w:asciiTheme="majorBidi" w:hAnsiTheme="majorBidi" w:cstheme="majorBidi"/>
        </w:rPr>
        <w:t>’</w:t>
      </w:r>
    </w:p>
    <w:p w14:paraId="3F7033B7" w14:textId="77777777" w:rsidR="00E677D1" w:rsidRPr="00724683" w:rsidRDefault="00E677D1" w:rsidP="0072468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Soutien direct aux agences dans l’implantation de l’approche choisie</w:t>
      </w:r>
      <w:r w:rsidR="00B848C5">
        <w:rPr>
          <w:rFonts w:asciiTheme="majorBidi" w:hAnsiTheme="majorBidi" w:cstheme="majorBidi"/>
        </w:rPr>
        <w:t xml:space="preserve"> et au</w:t>
      </w:r>
      <w:del w:id="3" w:author="Utilisateur" w:date="2019-03-27T08:47:00Z">
        <w:r w:rsidR="00B848C5" w:rsidDel="0028590F">
          <w:rPr>
            <w:rFonts w:asciiTheme="majorBidi" w:hAnsiTheme="majorBidi" w:cstheme="majorBidi"/>
          </w:rPr>
          <w:delText>x</w:delText>
        </w:r>
      </w:del>
      <w:r w:rsidR="00B848C5">
        <w:rPr>
          <w:rFonts w:asciiTheme="majorBidi" w:hAnsiTheme="majorBidi" w:cstheme="majorBidi"/>
        </w:rPr>
        <w:t xml:space="preserve"> développement d’affaires auprès de la PME</w:t>
      </w:r>
    </w:p>
    <w:p w14:paraId="4E7CD27D" w14:textId="77777777" w:rsidR="007323A7" w:rsidRPr="00724683" w:rsidRDefault="000D11FF" w:rsidP="0072468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Déploiement</w:t>
      </w:r>
      <w:r w:rsidR="007323A7" w:rsidRPr="00724683">
        <w:rPr>
          <w:rFonts w:asciiTheme="majorBidi" w:hAnsiTheme="majorBidi" w:cstheme="majorBidi"/>
        </w:rPr>
        <w:t xml:space="preserve"> et mise en œuvre du projet avec suivi et coaching sur le terrain :</w:t>
      </w:r>
    </w:p>
    <w:p w14:paraId="25A3EB8A" w14:textId="77777777" w:rsidR="007323A7" w:rsidRPr="00724683" w:rsidRDefault="007323A7" w:rsidP="00724683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7 Agences Pilotes sur un rayon de 750 Km</w:t>
      </w:r>
    </w:p>
    <w:p w14:paraId="1C8FD6B7" w14:textId="699293F4" w:rsidR="007323A7" w:rsidRPr="00724683" w:rsidRDefault="007323A7" w:rsidP="00724683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40 Agences sur déploiement </w:t>
      </w:r>
      <w:r w:rsidR="00E677D1">
        <w:rPr>
          <w:rFonts w:asciiTheme="majorBidi" w:hAnsiTheme="majorBidi" w:cstheme="majorBidi"/>
        </w:rPr>
        <w:t>initial</w:t>
      </w:r>
      <w:r w:rsidR="00E677D1" w:rsidRPr="00724683">
        <w:rPr>
          <w:rFonts w:asciiTheme="majorBidi" w:hAnsiTheme="majorBidi" w:cstheme="majorBidi"/>
        </w:rPr>
        <w:t xml:space="preserve"> </w:t>
      </w:r>
      <w:r w:rsidRPr="00724683">
        <w:rPr>
          <w:rFonts w:asciiTheme="majorBidi" w:hAnsiTheme="majorBidi" w:cstheme="majorBidi"/>
        </w:rPr>
        <w:t xml:space="preserve">sur tout le </w:t>
      </w:r>
      <w:r w:rsidR="000D11FF" w:rsidRPr="00724683">
        <w:rPr>
          <w:rFonts w:asciiTheme="majorBidi" w:hAnsiTheme="majorBidi" w:cstheme="majorBidi"/>
        </w:rPr>
        <w:t>territoire</w:t>
      </w:r>
      <w:r w:rsidRPr="00724683">
        <w:rPr>
          <w:rFonts w:asciiTheme="majorBidi" w:hAnsiTheme="majorBidi" w:cstheme="majorBidi"/>
        </w:rPr>
        <w:t xml:space="preserve"> Algérien</w:t>
      </w:r>
    </w:p>
    <w:p w14:paraId="552CEC31" w14:textId="77777777" w:rsidR="000D11FF" w:rsidRDefault="000D11FF" w:rsidP="000D11FF">
      <w:pPr>
        <w:autoSpaceDE w:val="0"/>
        <w:autoSpaceDN w:val="0"/>
        <w:adjustRightInd w:val="0"/>
        <w:spacing w:after="0" w:line="240" w:lineRule="auto"/>
        <w:rPr>
          <w:ins w:id="4" w:author="Utilisateur" w:date="2019-03-27T16:48:00Z"/>
          <w:rFonts w:asciiTheme="majorBidi" w:hAnsiTheme="majorBidi" w:cstheme="majorBidi"/>
        </w:rPr>
      </w:pPr>
    </w:p>
    <w:p w14:paraId="7EF9A0D4" w14:textId="77777777" w:rsidR="00681230" w:rsidRDefault="00681230" w:rsidP="000D11FF">
      <w:pPr>
        <w:autoSpaceDE w:val="0"/>
        <w:autoSpaceDN w:val="0"/>
        <w:adjustRightInd w:val="0"/>
        <w:spacing w:after="0" w:line="240" w:lineRule="auto"/>
        <w:rPr>
          <w:ins w:id="5" w:author="Utilisateur" w:date="2019-03-27T16:48:00Z"/>
          <w:rFonts w:asciiTheme="majorBidi" w:hAnsiTheme="majorBidi" w:cstheme="majorBidi"/>
        </w:rPr>
      </w:pPr>
    </w:p>
    <w:p w14:paraId="499BD508" w14:textId="77777777" w:rsidR="00681230" w:rsidRDefault="00681230" w:rsidP="000D11FF">
      <w:pPr>
        <w:autoSpaceDE w:val="0"/>
        <w:autoSpaceDN w:val="0"/>
        <w:adjustRightInd w:val="0"/>
        <w:spacing w:after="0" w:line="240" w:lineRule="auto"/>
        <w:rPr>
          <w:ins w:id="6" w:author="Utilisateur" w:date="2019-04-13T12:26:00Z"/>
          <w:rFonts w:asciiTheme="majorBidi" w:hAnsiTheme="majorBidi" w:cstheme="majorBidi"/>
        </w:rPr>
      </w:pPr>
    </w:p>
    <w:p w14:paraId="0DF57B7A" w14:textId="77777777" w:rsidR="00722FE4" w:rsidRDefault="00722FE4" w:rsidP="000D11FF">
      <w:pPr>
        <w:autoSpaceDE w:val="0"/>
        <w:autoSpaceDN w:val="0"/>
        <w:adjustRightInd w:val="0"/>
        <w:spacing w:after="0" w:line="240" w:lineRule="auto"/>
        <w:rPr>
          <w:ins w:id="7" w:author="Utilisateur" w:date="2019-03-27T16:48:00Z"/>
          <w:rFonts w:asciiTheme="majorBidi" w:hAnsiTheme="majorBidi" w:cstheme="majorBidi"/>
        </w:rPr>
      </w:pPr>
    </w:p>
    <w:p w14:paraId="7A488306" w14:textId="77777777" w:rsidR="00681230" w:rsidRDefault="00681230" w:rsidP="000D11FF">
      <w:pPr>
        <w:autoSpaceDE w:val="0"/>
        <w:autoSpaceDN w:val="0"/>
        <w:adjustRightInd w:val="0"/>
        <w:spacing w:after="0" w:line="240" w:lineRule="auto"/>
        <w:rPr>
          <w:ins w:id="8" w:author="Utilisateur" w:date="2019-03-27T16:48:00Z"/>
          <w:rFonts w:asciiTheme="majorBidi" w:hAnsiTheme="majorBidi" w:cstheme="majorBidi"/>
        </w:rPr>
      </w:pPr>
    </w:p>
    <w:p w14:paraId="4AD76554" w14:textId="77777777" w:rsidR="00681230" w:rsidRPr="00724683" w:rsidRDefault="00681230" w:rsidP="000D11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376DF91B" w14:textId="1DCC3AEC" w:rsidR="000D11FF" w:rsidRPr="00724683" w:rsidRDefault="000D11FF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  <w:r w:rsidRPr="00724683">
        <w:rPr>
          <w:rFonts w:asciiTheme="majorBidi" w:hAnsiTheme="majorBidi" w:cstheme="majorBidi"/>
          <w:b/>
          <w:bCs/>
        </w:rPr>
        <w:lastRenderedPageBreak/>
        <w:t xml:space="preserve">SARL CIFERPA COTONOU                                      </w:t>
      </w:r>
      <w:r w:rsidR="00724683">
        <w:rPr>
          <w:rFonts w:asciiTheme="majorBidi" w:hAnsiTheme="majorBidi" w:cstheme="majorBidi"/>
          <w:b/>
          <w:bCs/>
        </w:rPr>
        <w:tab/>
      </w:r>
      <w:r w:rsidR="00724683">
        <w:rPr>
          <w:rFonts w:asciiTheme="majorBidi" w:hAnsiTheme="majorBidi" w:cstheme="majorBidi"/>
          <w:b/>
          <w:bCs/>
        </w:rPr>
        <w:tab/>
      </w:r>
      <w:r w:rsidR="00724683">
        <w:rPr>
          <w:rFonts w:asciiTheme="majorBidi" w:hAnsiTheme="majorBidi" w:cstheme="majorBidi"/>
          <w:b/>
          <w:bCs/>
        </w:rPr>
        <w:tab/>
      </w:r>
      <w:r w:rsidR="00724683">
        <w:rPr>
          <w:rFonts w:asciiTheme="majorBidi" w:hAnsiTheme="majorBidi" w:cstheme="majorBidi"/>
          <w:b/>
          <w:bCs/>
        </w:rPr>
        <w:tab/>
      </w:r>
      <w:r w:rsidR="00724683">
        <w:rPr>
          <w:rFonts w:asciiTheme="majorBidi" w:hAnsiTheme="majorBidi" w:cstheme="majorBidi"/>
          <w:b/>
          <w:bCs/>
        </w:rPr>
        <w:tab/>
      </w:r>
      <w:r w:rsidR="00870990">
        <w:rPr>
          <w:rFonts w:asciiTheme="majorBidi" w:hAnsiTheme="majorBidi" w:cstheme="majorBidi"/>
          <w:b/>
          <w:bCs/>
        </w:rPr>
        <w:t xml:space="preserve">       </w:t>
      </w:r>
      <w:r w:rsidRPr="00724683">
        <w:rPr>
          <w:rFonts w:asciiTheme="majorBidi" w:hAnsiTheme="majorBidi" w:cstheme="majorBidi"/>
          <w:b/>
          <w:bCs/>
        </w:rPr>
        <w:t>-</w:t>
      </w:r>
      <w:r w:rsidRPr="00724683">
        <w:rPr>
          <w:rFonts w:asciiTheme="majorBidi" w:hAnsiTheme="majorBidi" w:cstheme="majorBidi"/>
          <w:b/>
          <w:bCs/>
          <w:i/>
          <w:iCs/>
        </w:rPr>
        <w:t>Avr</w:t>
      </w:r>
      <w:r w:rsidR="00B848C5">
        <w:rPr>
          <w:rFonts w:asciiTheme="majorBidi" w:hAnsiTheme="majorBidi" w:cstheme="majorBidi"/>
          <w:b/>
          <w:bCs/>
          <w:i/>
          <w:iCs/>
        </w:rPr>
        <w:t>il</w:t>
      </w:r>
      <w:r w:rsidRPr="00724683">
        <w:rPr>
          <w:rFonts w:asciiTheme="majorBidi" w:hAnsiTheme="majorBidi" w:cstheme="majorBidi"/>
          <w:b/>
          <w:bCs/>
          <w:i/>
          <w:iCs/>
        </w:rPr>
        <w:t xml:space="preserve"> 2017 à </w:t>
      </w:r>
      <w:r w:rsidR="00B848C5">
        <w:rPr>
          <w:rFonts w:asciiTheme="majorBidi" w:hAnsiTheme="majorBidi" w:cstheme="majorBidi"/>
          <w:b/>
          <w:bCs/>
          <w:i/>
          <w:iCs/>
        </w:rPr>
        <w:t>j</w:t>
      </w:r>
      <w:r w:rsidRPr="00724683">
        <w:rPr>
          <w:rFonts w:asciiTheme="majorBidi" w:hAnsiTheme="majorBidi" w:cstheme="majorBidi"/>
          <w:b/>
          <w:bCs/>
          <w:i/>
          <w:iCs/>
        </w:rPr>
        <w:t>uil</w:t>
      </w:r>
      <w:r w:rsidR="00B848C5">
        <w:rPr>
          <w:rFonts w:asciiTheme="majorBidi" w:hAnsiTheme="majorBidi" w:cstheme="majorBidi"/>
          <w:b/>
          <w:bCs/>
          <w:i/>
          <w:iCs/>
        </w:rPr>
        <w:t>let</w:t>
      </w:r>
      <w:r w:rsidRPr="00724683">
        <w:rPr>
          <w:rFonts w:asciiTheme="majorBidi" w:hAnsiTheme="majorBidi" w:cstheme="majorBidi"/>
          <w:b/>
          <w:bCs/>
          <w:i/>
          <w:iCs/>
        </w:rPr>
        <w:t xml:space="preserve"> 2018-</w:t>
      </w:r>
    </w:p>
    <w:p w14:paraId="10FA4A77" w14:textId="3EFD26CF" w:rsidR="000D11FF" w:rsidRPr="00724683" w:rsidRDefault="00B848C5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Directeur général</w:t>
      </w:r>
    </w:p>
    <w:p w14:paraId="6D077FE9" w14:textId="77777777" w:rsidR="000D11FF" w:rsidRPr="00724683" w:rsidRDefault="000D11FF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53C2EED3" w14:textId="3D46A9A5" w:rsidR="006A2BEE" w:rsidRPr="00724683" w:rsidRDefault="00B848C5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É</w:t>
      </w:r>
      <w:r w:rsidR="006A2BEE" w:rsidRPr="00724683">
        <w:rPr>
          <w:rFonts w:asciiTheme="majorBidi" w:hAnsiTheme="majorBidi" w:cstheme="majorBidi"/>
        </w:rPr>
        <w:t>tude du marché Béninois (</w:t>
      </w:r>
      <w:r>
        <w:rPr>
          <w:rFonts w:asciiTheme="majorBidi" w:hAnsiTheme="majorBidi" w:cstheme="majorBidi"/>
        </w:rPr>
        <w:t xml:space="preserve">à </w:t>
      </w:r>
      <w:r w:rsidR="006A2BEE" w:rsidRPr="00724683">
        <w:rPr>
          <w:rFonts w:asciiTheme="majorBidi" w:hAnsiTheme="majorBidi" w:cstheme="majorBidi"/>
        </w:rPr>
        <w:t xml:space="preserve">partir </w:t>
      </w:r>
      <w:r>
        <w:rPr>
          <w:rFonts w:asciiTheme="majorBidi" w:hAnsiTheme="majorBidi" w:cstheme="majorBidi"/>
        </w:rPr>
        <w:t>d’avril</w:t>
      </w:r>
      <w:r w:rsidR="006A2BEE" w:rsidRPr="00724683">
        <w:rPr>
          <w:rFonts w:asciiTheme="majorBidi" w:hAnsiTheme="majorBidi" w:cstheme="majorBidi"/>
        </w:rPr>
        <w:t xml:space="preserve"> 2017) avec une présence alternée, étude portant les opportunité</w:t>
      </w:r>
      <w:r w:rsidR="00724683" w:rsidRPr="00724683">
        <w:rPr>
          <w:rFonts w:asciiTheme="majorBidi" w:hAnsiTheme="majorBidi" w:cstheme="majorBidi"/>
        </w:rPr>
        <w:t>s</w:t>
      </w:r>
      <w:r w:rsidR="006A2BEE" w:rsidRPr="00724683">
        <w:rPr>
          <w:rFonts w:asciiTheme="majorBidi" w:hAnsiTheme="majorBidi" w:cstheme="majorBidi"/>
        </w:rPr>
        <w:t xml:space="preserve"> de placement des produits </w:t>
      </w:r>
      <w:r>
        <w:rPr>
          <w:rFonts w:asciiTheme="majorBidi" w:hAnsiTheme="majorBidi" w:cstheme="majorBidi"/>
        </w:rPr>
        <w:t>a</w:t>
      </w:r>
      <w:r w:rsidR="006A2BEE" w:rsidRPr="00724683">
        <w:rPr>
          <w:rFonts w:asciiTheme="majorBidi" w:hAnsiTheme="majorBidi" w:cstheme="majorBidi"/>
        </w:rPr>
        <w:t xml:space="preserve">lgériens sur le marché </w:t>
      </w:r>
      <w:r>
        <w:rPr>
          <w:rFonts w:asciiTheme="majorBidi" w:hAnsiTheme="majorBidi" w:cstheme="majorBidi"/>
        </w:rPr>
        <w:t>b</w:t>
      </w:r>
      <w:r w:rsidR="006A2BEE" w:rsidRPr="00724683">
        <w:rPr>
          <w:rFonts w:asciiTheme="majorBidi" w:hAnsiTheme="majorBidi" w:cstheme="majorBidi"/>
        </w:rPr>
        <w:t xml:space="preserve">éninois : </w:t>
      </w:r>
      <w:r>
        <w:rPr>
          <w:rFonts w:asciiTheme="majorBidi" w:hAnsiTheme="majorBidi" w:cstheme="majorBidi"/>
        </w:rPr>
        <w:t>b</w:t>
      </w:r>
      <w:r w:rsidR="006A2BEE" w:rsidRPr="00724683">
        <w:rPr>
          <w:rFonts w:asciiTheme="majorBidi" w:hAnsiTheme="majorBidi" w:cstheme="majorBidi"/>
        </w:rPr>
        <w:t xml:space="preserve">oissons, </w:t>
      </w:r>
      <w:r>
        <w:rPr>
          <w:rFonts w:asciiTheme="majorBidi" w:hAnsiTheme="majorBidi" w:cstheme="majorBidi"/>
        </w:rPr>
        <w:t>p</w:t>
      </w:r>
      <w:r w:rsidR="006A2BEE" w:rsidRPr="00724683">
        <w:rPr>
          <w:rFonts w:asciiTheme="majorBidi" w:hAnsiTheme="majorBidi" w:cstheme="majorBidi"/>
        </w:rPr>
        <w:t xml:space="preserve">roduits </w:t>
      </w:r>
      <w:r>
        <w:rPr>
          <w:rFonts w:asciiTheme="majorBidi" w:hAnsiTheme="majorBidi" w:cstheme="majorBidi"/>
        </w:rPr>
        <w:t>l</w:t>
      </w:r>
      <w:r w:rsidR="006A2BEE" w:rsidRPr="00724683">
        <w:rPr>
          <w:rFonts w:asciiTheme="majorBidi" w:hAnsiTheme="majorBidi" w:cstheme="majorBidi"/>
        </w:rPr>
        <w:t xml:space="preserve">aitiers, </w:t>
      </w:r>
      <w:r>
        <w:rPr>
          <w:rFonts w:asciiTheme="majorBidi" w:hAnsiTheme="majorBidi" w:cstheme="majorBidi"/>
        </w:rPr>
        <w:t>p</w:t>
      </w:r>
      <w:r w:rsidR="00724683" w:rsidRPr="00724683">
        <w:rPr>
          <w:rFonts w:asciiTheme="majorBidi" w:hAnsiTheme="majorBidi" w:cstheme="majorBidi"/>
        </w:rPr>
        <w:t>âtes</w:t>
      </w:r>
      <w:r w:rsidR="006A2BEE" w:rsidRPr="0072468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</w:t>
      </w:r>
      <w:r w:rsidR="006A2BEE" w:rsidRPr="00724683">
        <w:rPr>
          <w:rFonts w:asciiTheme="majorBidi" w:hAnsiTheme="majorBidi" w:cstheme="majorBidi"/>
        </w:rPr>
        <w:t>limentaires, matériaux de construction.</w:t>
      </w:r>
    </w:p>
    <w:p w14:paraId="7851051E" w14:textId="47730C35" w:rsidR="000D11FF" w:rsidRPr="00724683" w:rsidRDefault="000D11FF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Création de la société SARL CIFERPA</w:t>
      </w:r>
      <w:r w:rsidR="006A2BEE" w:rsidRPr="00724683">
        <w:rPr>
          <w:rFonts w:asciiTheme="majorBidi" w:hAnsiTheme="majorBidi" w:cstheme="majorBidi"/>
        </w:rPr>
        <w:t xml:space="preserve"> en 2018</w:t>
      </w:r>
      <w:r w:rsidRPr="00724683">
        <w:rPr>
          <w:rFonts w:asciiTheme="majorBidi" w:hAnsiTheme="majorBidi" w:cstheme="majorBidi"/>
        </w:rPr>
        <w:t xml:space="preserve">, </w:t>
      </w:r>
      <w:r w:rsidR="006A2BEE" w:rsidRPr="00724683">
        <w:rPr>
          <w:rFonts w:asciiTheme="majorBidi" w:hAnsiTheme="majorBidi" w:cstheme="majorBidi"/>
        </w:rPr>
        <w:t>spécialisée</w:t>
      </w:r>
      <w:r w:rsidRPr="00724683">
        <w:rPr>
          <w:rFonts w:asciiTheme="majorBidi" w:hAnsiTheme="majorBidi" w:cstheme="majorBidi"/>
        </w:rPr>
        <w:t xml:space="preserve"> dans l’importation et la distribution de matériaux de Construction </w:t>
      </w:r>
      <w:r w:rsidR="00B848C5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 xml:space="preserve">lgériens : </w:t>
      </w:r>
      <w:r w:rsidR="00B848C5">
        <w:rPr>
          <w:rFonts w:asciiTheme="majorBidi" w:hAnsiTheme="majorBidi" w:cstheme="majorBidi"/>
        </w:rPr>
        <w:t>f</w:t>
      </w:r>
      <w:r w:rsidRPr="00724683">
        <w:rPr>
          <w:rFonts w:asciiTheme="majorBidi" w:hAnsiTheme="majorBidi" w:cstheme="majorBidi"/>
        </w:rPr>
        <w:t xml:space="preserve">er à </w:t>
      </w:r>
      <w:r w:rsidR="00B848C5">
        <w:rPr>
          <w:rFonts w:asciiTheme="majorBidi" w:hAnsiTheme="majorBidi" w:cstheme="majorBidi"/>
        </w:rPr>
        <w:t>b</w:t>
      </w:r>
      <w:r w:rsidRPr="00724683">
        <w:rPr>
          <w:rFonts w:asciiTheme="majorBidi" w:hAnsiTheme="majorBidi" w:cstheme="majorBidi"/>
        </w:rPr>
        <w:t xml:space="preserve">éton, </w:t>
      </w:r>
      <w:r w:rsidR="00B848C5">
        <w:rPr>
          <w:rFonts w:asciiTheme="majorBidi" w:hAnsiTheme="majorBidi" w:cstheme="majorBidi"/>
        </w:rPr>
        <w:t>c</w:t>
      </w:r>
      <w:r w:rsidRPr="00724683">
        <w:rPr>
          <w:rFonts w:asciiTheme="majorBidi" w:hAnsiTheme="majorBidi" w:cstheme="majorBidi"/>
        </w:rPr>
        <w:t xml:space="preserve">iment </w:t>
      </w:r>
      <w:r w:rsidR="00B848C5">
        <w:rPr>
          <w:rFonts w:asciiTheme="majorBidi" w:hAnsiTheme="majorBidi" w:cstheme="majorBidi"/>
        </w:rPr>
        <w:t>g</w:t>
      </w:r>
      <w:r w:rsidRPr="00724683">
        <w:rPr>
          <w:rFonts w:asciiTheme="majorBidi" w:hAnsiTheme="majorBidi" w:cstheme="majorBidi"/>
        </w:rPr>
        <w:t xml:space="preserve">ris, </w:t>
      </w:r>
      <w:r w:rsidR="00B848C5">
        <w:rPr>
          <w:rFonts w:asciiTheme="majorBidi" w:hAnsiTheme="majorBidi" w:cstheme="majorBidi"/>
        </w:rPr>
        <w:t>f</w:t>
      </w:r>
      <w:r w:rsidR="006A2BEE" w:rsidRPr="00724683">
        <w:rPr>
          <w:rFonts w:asciiTheme="majorBidi" w:hAnsiTheme="majorBidi" w:cstheme="majorBidi"/>
        </w:rPr>
        <w:t>aïence</w:t>
      </w:r>
      <w:r w:rsidRPr="00724683">
        <w:rPr>
          <w:rFonts w:asciiTheme="majorBidi" w:hAnsiTheme="majorBidi" w:cstheme="majorBidi"/>
        </w:rPr>
        <w:t xml:space="preserve"> et </w:t>
      </w:r>
      <w:r w:rsidR="00B848C5">
        <w:rPr>
          <w:rFonts w:asciiTheme="majorBidi" w:hAnsiTheme="majorBidi" w:cstheme="majorBidi"/>
        </w:rPr>
        <w:t>d</w:t>
      </w:r>
      <w:r w:rsidRPr="00724683">
        <w:rPr>
          <w:rFonts w:asciiTheme="majorBidi" w:hAnsiTheme="majorBidi" w:cstheme="majorBidi"/>
        </w:rPr>
        <w:t>alle de sol</w:t>
      </w:r>
    </w:p>
    <w:p w14:paraId="573E4263" w14:textId="06F5FE1E" w:rsidR="000D11FF" w:rsidRPr="00724683" w:rsidRDefault="000D11FF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Prise en charge de l’ensemble des procédures administratives pour </w:t>
      </w:r>
      <w:r w:rsidR="00B848C5">
        <w:rPr>
          <w:rFonts w:asciiTheme="majorBidi" w:hAnsiTheme="majorBidi" w:cstheme="majorBidi"/>
        </w:rPr>
        <w:t xml:space="preserve">la </w:t>
      </w:r>
      <w:r w:rsidRPr="00724683">
        <w:rPr>
          <w:rFonts w:asciiTheme="majorBidi" w:hAnsiTheme="majorBidi" w:cstheme="majorBidi"/>
        </w:rPr>
        <w:t>création de la société, inscription des statuts et du registre de commerce, et agrément auprès de BENIN CONTR</w:t>
      </w:r>
      <w:r w:rsidR="00B848C5">
        <w:rPr>
          <w:rFonts w:asciiTheme="majorBidi" w:hAnsiTheme="majorBidi" w:cstheme="majorBidi"/>
        </w:rPr>
        <w:t>Ô</w:t>
      </w:r>
      <w:r w:rsidRPr="00724683">
        <w:rPr>
          <w:rFonts w:asciiTheme="majorBidi" w:hAnsiTheme="majorBidi" w:cstheme="majorBidi"/>
        </w:rPr>
        <w:t>LE pour les autorisations d’importation</w:t>
      </w:r>
    </w:p>
    <w:p w14:paraId="0A85BECA" w14:textId="77777777" w:rsidR="000D11FF" w:rsidRPr="00724683" w:rsidRDefault="000D11FF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L</w:t>
      </w:r>
      <w:r w:rsidR="006A2BEE" w:rsidRPr="00724683">
        <w:rPr>
          <w:rFonts w:asciiTheme="majorBidi" w:hAnsiTheme="majorBidi" w:cstheme="majorBidi"/>
        </w:rPr>
        <w:t>o</w:t>
      </w:r>
      <w:r w:rsidRPr="00724683">
        <w:rPr>
          <w:rFonts w:asciiTheme="majorBidi" w:hAnsiTheme="majorBidi" w:cstheme="majorBidi"/>
        </w:rPr>
        <w:t xml:space="preserve">cation et aménagements des locaux de la société sur la localité </w:t>
      </w:r>
      <w:r w:rsidR="00724683" w:rsidRPr="00724683">
        <w:rPr>
          <w:rFonts w:asciiTheme="majorBidi" w:hAnsiTheme="majorBidi" w:cstheme="majorBidi"/>
        </w:rPr>
        <w:t>d’</w:t>
      </w:r>
      <w:proofErr w:type="spellStart"/>
      <w:r w:rsidR="00724683" w:rsidRPr="00724683">
        <w:rPr>
          <w:rFonts w:asciiTheme="majorBidi" w:hAnsiTheme="majorBidi" w:cstheme="majorBidi"/>
        </w:rPr>
        <w:t>Akpakpa</w:t>
      </w:r>
      <w:proofErr w:type="spellEnd"/>
      <w:r w:rsidRPr="00724683">
        <w:rPr>
          <w:rFonts w:asciiTheme="majorBidi" w:hAnsiTheme="majorBidi" w:cstheme="majorBidi"/>
        </w:rPr>
        <w:t xml:space="preserve"> à Cotonou</w:t>
      </w:r>
    </w:p>
    <w:p w14:paraId="47F4F14C" w14:textId="3C6E4FB6" w:rsidR="000D11FF" w:rsidRPr="00724683" w:rsidRDefault="000D11FF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Recrutement du personnel (2 </w:t>
      </w:r>
      <w:r w:rsidR="00B848C5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 xml:space="preserve">dministrateurs, 1 </w:t>
      </w:r>
      <w:r w:rsidR="00B848C5">
        <w:rPr>
          <w:rFonts w:asciiTheme="majorBidi" w:hAnsiTheme="majorBidi" w:cstheme="majorBidi"/>
        </w:rPr>
        <w:t>s</w:t>
      </w:r>
      <w:r w:rsidR="00724683" w:rsidRPr="00724683">
        <w:rPr>
          <w:rFonts w:asciiTheme="majorBidi" w:hAnsiTheme="majorBidi" w:cstheme="majorBidi"/>
        </w:rPr>
        <w:t>ecrétaire</w:t>
      </w:r>
      <w:r w:rsidRPr="00724683">
        <w:rPr>
          <w:rFonts w:asciiTheme="majorBidi" w:hAnsiTheme="majorBidi" w:cstheme="majorBidi"/>
        </w:rPr>
        <w:t xml:space="preserve">, et 3 </w:t>
      </w:r>
      <w:r w:rsidR="00B848C5">
        <w:rPr>
          <w:rFonts w:asciiTheme="majorBidi" w:hAnsiTheme="majorBidi" w:cstheme="majorBidi"/>
        </w:rPr>
        <w:t>c</w:t>
      </w:r>
      <w:r w:rsidRPr="00724683">
        <w:rPr>
          <w:rFonts w:asciiTheme="majorBidi" w:hAnsiTheme="majorBidi" w:cstheme="majorBidi"/>
        </w:rPr>
        <w:t>ommerciaux terrains)</w:t>
      </w:r>
    </w:p>
    <w:p w14:paraId="1AD9C701" w14:textId="41117564" w:rsidR="006A2BEE" w:rsidRPr="00724683" w:rsidRDefault="000D11FF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Mise en place du réseau de distribution des produits sur : Cotonou, </w:t>
      </w:r>
      <w:r w:rsidR="000369A7" w:rsidRPr="00724683">
        <w:rPr>
          <w:rFonts w:asciiTheme="majorBidi" w:hAnsiTheme="majorBidi" w:cstheme="majorBidi"/>
        </w:rPr>
        <w:t>Porto-Novo</w:t>
      </w:r>
      <w:r w:rsidRPr="00724683">
        <w:rPr>
          <w:rFonts w:asciiTheme="majorBidi" w:hAnsiTheme="majorBidi" w:cstheme="majorBidi"/>
        </w:rPr>
        <w:t xml:space="preserve"> et </w:t>
      </w:r>
      <w:r w:rsidR="00B848C5">
        <w:rPr>
          <w:rFonts w:asciiTheme="majorBidi" w:hAnsiTheme="majorBidi" w:cstheme="majorBidi"/>
        </w:rPr>
        <w:t>par</w:t>
      </w:r>
      <w:r w:rsidRPr="00724683">
        <w:rPr>
          <w:rFonts w:asciiTheme="majorBidi" w:hAnsiTheme="majorBidi" w:cstheme="majorBidi"/>
        </w:rPr>
        <w:t xml:space="preserve"> la suite Abomey, Kandi et </w:t>
      </w:r>
      <w:proofErr w:type="spellStart"/>
      <w:r w:rsidRPr="00724683">
        <w:rPr>
          <w:rFonts w:asciiTheme="majorBidi" w:hAnsiTheme="majorBidi" w:cstheme="majorBidi"/>
        </w:rPr>
        <w:t>Parako</w:t>
      </w:r>
      <w:proofErr w:type="spellEnd"/>
    </w:p>
    <w:p w14:paraId="2FB43566" w14:textId="77777777" w:rsidR="006A2BEE" w:rsidRPr="00724683" w:rsidRDefault="006A2BEE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2F716133" w14:textId="5C740DFF" w:rsidR="006A2BEE" w:rsidRPr="00724683" w:rsidRDefault="006A2BEE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  <w:r w:rsidRPr="00724683">
        <w:rPr>
          <w:rFonts w:asciiTheme="majorBidi" w:hAnsiTheme="majorBidi" w:cstheme="majorBidi"/>
          <w:b/>
          <w:bCs/>
        </w:rPr>
        <w:t xml:space="preserve">SARL SUBSAHARIAN TRADING BAMAKO            </w:t>
      </w:r>
      <w:r w:rsidR="00724683">
        <w:rPr>
          <w:rFonts w:asciiTheme="majorBidi" w:hAnsiTheme="majorBidi" w:cstheme="majorBidi"/>
          <w:b/>
          <w:bCs/>
        </w:rPr>
        <w:tab/>
      </w:r>
      <w:r w:rsidR="00724683">
        <w:rPr>
          <w:rFonts w:asciiTheme="majorBidi" w:hAnsiTheme="majorBidi" w:cstheme="majorBidi"/>
          <w:b/>
          <w:bCs/>
        </w:rPr>
        <w:tab/>
      </w:r>
      <w:r w:rsidR="00724683">
        <w:rPr>
          <w:rFonts w:asciiTheme="majorBidi" w:hAnsiTheme="majorBidi" w:cstheme="majorBidi"/>
          <w:b/>
          <w:bCs/>
        </w:rPr>
        <w:tab/>
      </w:r>
      <w:r w:rsidR="00724683">
        <w:rPr>
          <w:rFonts w:asciiTheme="majorBidi" w:hAnsiTheme="majorBidi" w:cstheme="majorBidi"/>
          <w:b/>
          <w:bCs/>
        </w:rPr>
        <w:tab/>
      </w:r>
      <w:r w:rsidR="00870990">
        <w:rPr>
          <w:rFonts w:asciiTheme="majorBidi" w:hAnsiTheme="majorBidi" w:cstheme="majorBidi"/>
          <w:b/>
          <w:bCs/>
        </w:rPr>
        <w:t xml:space="preserve">      </w:t>
      </w:r>
      <w:r w:rsidRPr="00724683">
        <w:rPr>
          <w:rFonts w:asciiTheme="majorBidi" w:hAnsiTheme="majorBidi" w:cstheme="majorBidi"/>
          <w:b/>
          <w:bCs/>
        </w:rPr>
        <w:t xml:space="preserve"> -</w:t>
      </w:r>
      <w:r w:rsidRPr="00724683">
        <w:rPr>
          <w:rFonts w:asciiTheme="majorBidi" w:hAnsiTheme="majorBidi" w:cstheme="majorBidi"/>
          <w:b/>
          <w:bCs/>
          <w:i/>
          <w:iCs/>
        </w:rPr>
        <w:t>Avr</w:t>
      </w:r>
      <w:r w:rsidR="00B848C5">
        <w:rPr>
          <w:rFonts w:asciiTheme="majorBidi" w:hAnsiTheme="majorBidi" w:cstheme="majorBidi"/>
          <w:b/>
          <w:bCs/>
          <w:i/>
          <w:iCs/>
        </w:rPr>
        <w:t>il</w:t>
      </w:r>
      <w:r w:rsidRPr="00724683">
        <w:rPr>
          <w:rFonts w:asciiTheme="majorBidi" w:hAnsiTheme="majorBidi" w:cstheme="majorBidi"/>
          <w:b/>
          <w:bCs/>
          <w:i/>
          <w:iCs/>
        </w:rPr>
        <w:t xml:space="preserve"> 2017 à </w:t>
      </w:r>
      <w:r w:rsidR="00B848C5">
        <w:rPr>
          <w:rFonts w:asciiTheme="majorBidi" w:hAnsiTheme="majorBidi" w:cstheme="majorBidi"/>
          <w:b/>
          <w:bCs/>
          <w:i/>
          <w:iCs/>
        </w:rPr>
        <w:t>j</w:t>
      </w:r>
      <w:r w:rsidRPr="00724683">
        <w:rPr>
          <w:rFonts w:asciiTheme="majorBidi" w:hAnsiTheme="majorBidi" w:cstheme="majorBidi"/>
          <w:b/>
          <w:bCs/>
          <w:i/>
          <w:iCs/>
        </w:rPr>
        <w:t>uil</w:t>
      </w:r>
      <w:r w:rsidR="00B848C5">
        <w:rPr>
          <w:rFonts w:asciiTheme="majorBidi" w:hAnsiTheme="majorBidi" w:cstheme="majorBidi"/>
          <w:b/>
          <w:bCs/>
          <w:i/>
          <w:iCs/>
        </w:rPr>
        <w:t>let</w:t>
      </w:r>
      <w:r w:rsidRPr="00724683">
        <w:rPr>
          <w:rFonts w:asciiTheme="majorBidi" w:hAnsiTheme="majorBidi" w:cstheme="majorBidi"/>
          <w:b/>
          <w:bCs/>
          <w:i/>
          <w:iCs/>
        </w:rPr>
        <w:t xml:space="preserve"> 2018-</w:t>
      </w:r>
    </w:p>
    <w:p w14:paraId="2BAA9E85" w14:textId="77777777" w:rsidR="00B848C5" w:rsidRPr="00724683" w:rsidRDefault="00B848C5" w:rsidP="00B848C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Directeur général</w:t>
      </w:r>
    </w:p>
    <w:p w14:paraId="7472CFC5" w14:textId="77777777" w:rsidR="006A2BEE" w:rsidRPr="00724683" w:rsidRDefault="006A2BEE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7399B65E" w14:textId="77777777" w:rsidR="00310F50" w:rsidRPr="00724683" w:rsidRDefault="00310F50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Présence permanente au Mali avec des visites fréquentes au Sénégal et au Bénin</w:t>
      </w:r>
    </w:p>
    <w:p w14:paraId="6AF63373" w14:textId="2231E2B1" w:rsidR="007323A7" w:rsidRPr="00724683" w:rsidRDefault="00B848C5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É</w:t>
      </w:r>
      <w:r w:rsidR="006A2BEE" w:rsidRPr="00724683">
        <w:rPr>
          <w:rFonts w:asciiTheme="majorBidi" w:hAnsiTheme="majorBidi" w:cstheme="majorBidi"/>
        </w:rPr>
        <w:t>tude d</w:t>
      </w:r>
      <w:r>
        <w:rPr>
          <w:rFonts w:asciiTheme="majorBidi" w:hAnsiTheme="majorBidi" w:cstheme="majorBidi"/>
        </w:rPr>
        <w:t>u</w:t>
      </w:r>
      <w:r w:rsidR="006A2BEE" w:rsidRPr="0072468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m</w:t>
      </w:r>
      <w:r w:rsidR="006A2BEE" w:rsidRPr="00724683">
        <w:rPr>
          <w:rFonts w:asciiTheme="majorBidi" w:hAnsiTheme="majorBidi" w:cstheme="majorBidi"/>
        </w:rPr>
        <w:t xml:space="preserve">arché Malien, sur les opportunités de placement des produits </w:t>
      </w:r>
      <w:r>
        <w:rPr>
          <w:rFonts w:asciiTheme="majorBidi" w:hAnsiTheme="majorBidi" w:cstheme="majorBidi"/>
        </w:rPr>
        <w:t>a</w:t>
      </w:r>
      <w:r w:rsidR="006A2BEE" w:rsidRPr="00724683">
        <w:rPr>
          <w:rFonts w:asciiTheme="majorBidi" w:hAnsiTheme="majorBidi" w:cstheme="majorBidi"/>
        </w:rPr>
        <w:t>lgériens</w:t>
      </w:r>
    </w:p>
    <w:p w14:paraId="0220B400" w14:textId="4A2B9676" w:rsidR="006A2BEE" w:rsidRPr="00724683" w:rsidRDefault="006A2BEE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Création de la Société SARL SUBSAHARIAN TRADING spécialisée dans l’importation et la distribution des produits </w:t>
      </w:r>
      <w:r w:rsidR="00B848C5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>gro-</w:t>
      </w:r>
      <w:r w:rsidR="00B848C5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 xml:space="preserve">limentaires </w:t>
      </w:r>
      <w:r w:rsidR="00B848C5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>lgériens</w:t>
      </w:r>
    </w:p>
    <w:p w14:paraId="3BA602CC" w14:textId="05380B6E" w:rsidR="006A2BEE" w:rsidRPr="00724683" w:rsidRDefault="006A2BEE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Négociation des contrats de représentation pour les sociétés </w:t>
      </w:r>
      <w:r w:rsidR="00B848C5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>lgériennes : Holding METIDJI, ABC PEPSI, Laiterie SOUMAM, Laiterie DANONE</w:t>
      </w:r>
    </w:p>
    <w:p w14:paraId="6AC618B0" w14:textId="79248119" w:rsidR="006A2BEE" w:rsidRPr="00724683" w:rsidRDefault="006A2BEE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Installation d’un réseau de distribution et des points de ventes sur l’ensemble du </w:t>
      </w:r>
      <w:r w:rsidR="00724683" w:rsidRPr="00724683">
        <w:rPr>
          <w:rFonts w:asciiTheme="majorBidi" w:hAnsiTheme="majorBidi" w:cstheme="majorBidi"/>
        </w:rPr>
        <w:t>territoire</w:t>
      </w:r>
      <w:r w:rsidRPr="00724683">
        <w:rPr>
          <w:rFonts w:asciiTheme="majorBidi" w:hAnsiTheme="majorBidi" w:cstheme="majorBidi"/>
        </w:rPr>
        <w:t xml:space="preserve"> </w:t>
      </w:r>
      <w:r w:rsidR="00B848C5">
        <w:rPr>
          <w:rFonts w:asciiTheme="majorBidi" w:hAnsiTheme="majorBidi" w:cstheme="majorBidi"/>
        </w:rPr>
        <w:t>m</w:t>
      </w:r>
      <w:r w:rsidRPr="00724683">
        <w:rPr>
          <w:rFonts w:asciiTheme="majorBidi" w:hAnsiTheme="majorBidi" w:cstheme="majorBidi"/>
        </w:rPr>
        <w:t xml:space="preserve">alien : Bamako, </w:t>
      </w:r>
      <w:proofErr w:type="spellStart"/>
      <w:r w:rsidRPr="00724683">
        <w:rPr>
          <w:rFonts w:asciiTheme="majorBidi" w:hAnsiTheme="majorBidi" w:cstheme="majorBidi"/>
        </w:rPr>
        <w:t>Kolikoro</w:t>
      </w:r>
      <w:proofErr w:type="spellEnd"/>
      <w:r w:rsidRPr="00724683">
        <w:rPr>
          <w:rFonts w:asciiTheme="majorBidi" w:hAnsiTheme="majorBidi" w:cstheme="majorBidi"/>
        </w:rPr>
        <w:t xml:space="preserve">, </w:t>
      </w:r>
      <w:r w:rsidR="000369A7" w:rsidRPr="00724683">
        <w:rPr>
          <w:rFonts w:asciiTheme="majorBidi" w:hAnsiTheme="majorBidi" w:cstheme="majorBidi"/>
        </w:rPr>
        <w:t>Ségou</w:t>
      </w:r>
      <w:r w:rsidRPr="00724683">
        <w:rPr>
          <w:rFonts w:asciiTheme="majorBidi" w:hAnsiTheme="majorBidi" w:cstheme="majorBidi"/>
        </w:rPr>
        <w:t>, Kayes</w:t>
      </w:r>
    </w:p>
    <w:p w14:paraId="4CADFAD8" w14:textId="77777777" w:rsidR="006A2BEE" w:rsidRPr="00724683" w:rsidRDefault="006A2BEE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Recrutement et formation des collaborateurs </w:t>
      </w:r>
    </w:p>
    <w:p w14:paraId="497D0151" w14:textId="77777777" w:rsidR="006A2BEE" w:rsidRPr="00724683" w:rsidRDefault="006A2BEE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Négociation des contrats de transport par voie terrestre (Port de Dakar vers Bamako) et maritime (Port Alger vers Port Dakar)</w:t>
      </w:r>
    </w:p>
    <w:p w14:paraId="5BA859E4" w14:textId="77777777" w:rsidR="006A2BEE" w:rsidRPr="00724683" w:rsidRDefault="006A2BEE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Participation à la foire International de Bamako (FEBAK)</w:t>
      </w:r>
    </w:p>
    <w:p w14:paraId="648D5505" w14:textId="77777777" w:rsidR="00862D27" w:rsidRPr="00724683" w:rsidRDefault="00862D27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1D038ED0" w14:textId="6542739C" w:rsidR="00862D27" w:rsidRPr="00724683" w:rsidRDefault="00862D27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  <w:r w:rsidRPr="00724683">
        <w:rPr>
          <w:rFonts w:asciiTheme="majorBidi" w:hAnsiTheme="majorBidi" w:cstheme="majorBidi"/>
          <w:b/>
          <w:bCs/>
        </w:rPr>
        <w:t xml:space="preserve">NATIXIS ALGERIE (Filiale BPCE France) </w:t>
      </w:r>
      <w:r w:rsidRPr="00724683">
        <w:rPr>
          <w:rFonts w:asciiTheme="majorBidi" w:hAnsiTheme="majorBidi" w:cstheme="majorBidi"/>
        </w:rPr>
        <w:t xml:space="preserve">                  </w:t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0369A7">
        <w:rPr>
          <w:rFonts w:asciiTheme="majorBidi" w:hAnsiTheme="majorBidi" w:cstheme="majorBidi"/>
        </w:rPr>
        <w:t xml:space="preserve">     </w:t>
      </w:r>
      <w:r w:rsidRPr="00724683">
        <w:rPr>
          <w:rFonts w:asciiTheme="majorBidi" w:hAnsiTheme="majorBidi" w:cstheme="majorBidi"/>
          <w:b/>
          <w:bCs/>
          <w:i/>
          <w:iCs/>
        </w:rPr>
        <w:t>-</w:t>
      </w:r>
      <w:r w:rsidR="000369A7" w:rsidRPr="00724683">
        <w:rPr>
          <w:rFonts w:asciiTheme="majorBidi" w:hAnsiTheme="majorBidi" w:cstheme="majorBidi"/>
          <w:b/>
          <w:bCs/>
          <w:i/>
          <w:iCs/>
        </w:rPr>
        <w:t>F</w:t>
      </w:r>
      <w:r w:rsidR="000369A7">
        <w:rPr>
          <w:rFonts w:asciiTheme="majorBidi" w:hAnsiTheme="majorBidi" w:cstheme="majorBidi"/>
          <w:b/>
          <w:bCs/>
          <w:i/>
          <w:iCs/>
        </w:rPr>
        <w:t>é</w:t>
      </w:r>
      <w:r w:rsidR="000369A7" w:rsidRPr="00724683">
        <w:rPr>
          <w:rFonts w:asciiTheme="majorBidi" w:hAnsiTheme="majorBidi" w:cstheme="majorBidi"/>
          <w:b/>
          <w:bCs/>
          <w:i/>
          <w:iCs/>
        </w:rPr>
        <w:t>v</w:t>
      </w:r>
      <w:r w:rsidR="000369A7">
        <w:rPr>
          <w:rFonts w:asciiTheme="majorBidi" w:hAnsiTheme="majorBidi" w:cstheme="majorBidi"/>
          <w:b/>
          <w:bCs/>
          <w:i/>
          <w:iCs/>
        </w:rPr>
        <w:t>rier</w:t>
      </w:r>
      <w:r w:rsidR="00257D82" w:rsidRPr="00724683">
        <w:rPr>
          <w:rFonts w:asciiTheme="majorBidi" w:hAnsiTheme="majorBidi" w:cstheme="majorBidi"/>
          <w:b/>
          <w:bCs/>
          <w:i/>
          <w:iCs/>
        </w:rPr>
        <w:t xml:space="preserve"> 2012 à </w:t>
      </w:r>
      <w:r w:rsidR="00B848C5">
        <w:rPr>
          <w:rFonts w:asciiTheme="majorBidi" w:hAnsiTheme="majorBidi" w:cstheme="majorBidi"/>
          <w:b/>
          <w:bCs/>
          <w:i/>
          <w:iCs/>
        </w:rPr>
        <w:t>avril</w:t>
      </w:r>
      <w:r w:rsidR="00B848C5" w:rsidRPr="00724683">
        <w:rPr>
          <w:rFonts w:asciiTheme="majorBidi" w:hAnsiTheme="majorBidi" w:cstheme="majorBidi"/>
          <w:b/>
          <w:bCs/>
          <w:i/>
          <w:iCs/>
        </w:rPr>
        <w:t xml:space="preserve"> </w:t>
      </w:r>
      <w:r w:rsidR="00257D82" w:rsidRPr="00724683">
        <w:rPr>
          <w:rFonts w:asciiTheme="majorBidi" w:hAnsiTheme="majorBidi" w:cstheme="majorBidi"/>
          <w:b/>
          <w:bCs/>
          <w:i/>
          <w:iCs/>
        </w:rPr>
        <w:t>2017-</w:t>
      </w:r>
    </w:p>
    <w:p w14:paraId="2C8A8DEA" w14:textId="2E2B819E" w:rsidR="00257D82" w:rsidRPr="00724683" w:rsidRDefault="00257D82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  <w:i/>
          <w:iCs/>
        </w:rPr>
        <w:t>Directeur d’</w:t>
      </w:r>
      <w:r w:rsidR="00B848C5">
        <w:rPr>
          <w:rFonts w:asciiTheme="majorBidi" w:hAnsiTheme="majorBidi" w:cstheme="majorBidi"/>
          <w:i/>
          <w:iCs/>
        </w:rPr>
        <w:t>a</w:t>
      </w:r>
      <w:r w:rsidRPr="00724683">
        <w:rPr>
          <w:rFonts w:asciiTheme="majorBidi" w:hAnsiTheme="majorBidi" w:cstheme="majorBidi"/>
          <w:i/>
          <w:iCs/>
        </w:rPr>
        <w:t>gence</w:t>
      </w:r>
      <w:r w:rsidRPr="00724683">
        <w:rPr>
          <w:rFonts w:asciiTheme="majorBidi" w:hAnsiTheme="majorBidi" w:cstheme="majorBidi"/>
        </w:rPr>
        <w:t xml:space="preserve">                                                     </w:t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870990">
        <w:rPr>
          <w:rFonts w:asciiTheme="majorBidi" w:hAnsiTheme="majorBidi" w:cstheme="majorBidi"/>
        </w:rPr>
        <w:tab/>
      </w:r>
      <w:r w:rsidR="00870990">
        <w:rPr>
          <w:rFonts w:asciiTheme="majorBidi" w:hAnsiTheme="majorBidi" w:cstheme="majorBidi"/>
        </w:rPr>
        <w:tab/>
        <w:t xml:space="preserve">           </w:t>
      </w:r>
      <w:r w:rsidRPr="00724683">
        <w:rPr>
          <w:rFonts w:asciiTheme="majorBidi" w:hAnsiTheme="majorBidi" w:cstheme="majorBidi"/>
          <w:b/>
          <w:bCs/>
          <w:i/>
          <w:iCs/>
        </w:rPr>
        <w:t>Jusqu’en 2015</w:t>
      </w:r>
    </w:p>
    <w:p w14:paraId="5A73275E" w14:textId="7F51BAC5" w:rsidR="00257D82" w:rsidRPr="00724683" w:rsidRDefault="00257D82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  <w:b/>
          <w:bCs/>
          <w:u w:val="single"/>
        </w:rPr>
        <w:t>Localité :</w:t>
      </w:r>
      <w:r w:rsidRPr="00724683">
        <w:rPr>
          <w:rFonts w:asciiTheme="majorBidi" w:hAnsiTheme="majorBidi" w:cstheme="majorBidi"/>
        </w:rPr>
        <w:t xml:space="preserve"> </w:t>
      </w:r>
      <w:proofErr w:type="spellStart"/>
      <w:r w:rsidRPr="00724683">
        <w:rPr>
          <w:rFonts w:asciiTheme="majorBidi" w:hAnsiTheme="majorBidi" w:cstheme="majorBidi"/>
        </w:rPr>
        <w:t>Relizane</w:t>
      </w:r>
      <w:proofErr w:type="spellEnd"/>
      <w:r w:rsidRPr="00724683">
        <w:rPr>
          <w:rFonts w:asciiTheme="majorBidi" w:hAnsiTheme="majorBidi" w:cstheme="majorBidi"/>
        </w:rPr>
        <w:t xml:space="preserve"> (350 Km à l’ouest d’Alger), 800 000 </w:t>
      </w:r>
      <w:r w:rsidR="00B848C5">
        <w:rPr>
          <w:rFonts w:asciiTheme="majorBidi" w:hAnsiTheme="majorBidi" w:cstheme="majorBidi"/>
        </w:rPr>
        <w:t>h</w:t>
      </w:r>
      <w:r w:rsidRPr="00724683">
        <w:rPr>
          <w:rFonts w:asciiTheme="majorBidi" w:hAnsiTheme="majorBidi" w:cstheme="majorBidi"/>
        </w:rPr>
        <w:t>abitants</w:t>
      </w:r>
    </w:p>
    <w:p w14:paraId="0EBA276E" w14:textId="77777777" w:rsidR="00257D82" w:rsidRPr="00724683" w:rsidRDefault="00257D82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Agence dédiée PME</w:t>
      </w:r>
    </w:p>
    <w:p w14:paraId="1687581E" w14:textId="77777777" w:rsidR="00257D82" w:rsidRPr="00724683" w:rsidRDefault="00257D82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614C305E" w14:textId="5D30CE61" w:rsidR="00257D82" w:rsidRPr="00724683" w:rsidRDefault="00B848C5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Gestion</w:t>
      </w:r>
      <w:r w:rsidRPr="00724683">
        <w:rPr>
          <w:rFonts w:asciiTheme="majorBidi" w:hAnsiTheme="majorBidi" w:cstheme="majorBidi"/>
        </w:rPr>
        <w:t xml:space="preserve"> </w:t>
      </w:r>
      <w:r w:rsidR="00257D82" w:rsidRPr="00724683">
        <w:rPr>
          <w:rFonts w:asciiTheme="majorBidi" w:hAnsiTheme="majorBidi" w:cstheme="majorBidi"/>
        </w:rPr>
        <w:t xml:space="preserve">et </w:t>
      </w:r>
      <w:r>
        <w:rPr>
          <w:rFonts w:asciiTheme="majorBidi" w:hAnsiTheme="majorBidi" w:cstheme="majorBidi"/>
        </w:rPr>
        <w:t>‘</w:t>
      </w:r>
      <w:r w:rsidR="00257D82" w:rsidRPr="00724683">
        <w:rPr>
          <w:rFonts w:asciiTheme="majorBidi" w:hAnsiTheme="majorBidi" w:cstheme="majorBidi"/>
        </w:rPr>
        <w:t>coaching</w:t>
      </w:r>
      <w:r>
        <w:rPr>
          <w:rFonts w:asciiTheme="majorBidi" w:hAnsiTheme="majorBidi" w:cstheme="majorBidi"/>
        </w:rPr>
        <w:t>’</w:t>
      </w:r>
      <w:r w:rsidR="00257D82" w:rsidRPr="00724683">
        <w:rPr>
          <w:rFonts w:asciiTheme="majorBidi" w:hAnsiTheme="majorBidi" w:cstheme="majorBidi"/>
        </w:rPr>
        <w:t xml:space="preserve"> d’une équipe de 15 Personnes dont 4 Commerciaux (2 spécialisés en </w:t>
      </w:r>
      <w:r>
        <w:rPr>
          <w:rFonts w:asciiTheme="majorBidi" w:hAnsiTheme="majorBidi" w:cstheme="majorBidi"/>
        </w:rPr>
        <w:t>t</w:t>
      </w:r>
      <w:r w:rsidR="00257D82" w:rsidRPr="00724683">
        <w:rPr>
          <w:rFonts w:asciiTheme="majorBidi" w:hAnsiTheme="majorBidi" w:cstheme="majorBidi"/>
        </w:rPr>
        <w:t>rès petites Entreprise et 2 en PME)</w:t>
      </w:r>
    </w:p>
    <w:p w14:paraId="42E86C33" w14:textId="0E981845" w:rsidR="00257D82" w:rsidRPr="00724683" w:rsidRDefault="00257D82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Lancement des premières opérations d</w:t>
      </w:r>
      <w:r w:rsidR="00B848C5">
        <w:rPr>
          <w:rFonts w:asciiTheme="majorBidi" w:hAnsiTheme="majorBidi" w:cstheme="majorBidi"/>
        </w:rPr>
        <w:t>e crédit-bail</w:t>
      </w:r>
      <w:r w:rsidRPr="00724683">
        <w:rPr>
          <w:rFonts w:asciiTheme="majorBidi" w:hAnsiTheme="majorBidi" w:cstheme="majorBidi"/>
        </w:rPr>
        <w:t xml:space="preserve"> de la banque</w:t>
      </w:r>
      <w:r w:rsidR="00B848C5">
        <w:rPr>
          <w:rFonts w:asciiTheme="majorBidi" w:hAnsiTheme="majorBidi" w:cstheme="majorBidi"/>
        </w:rPr>
        <w:t xml:space="preserve"> en Algérie</w:t>
      </w:r>
    </w:p>
    <w:p w14:paraId="698BC980" w14:textId="040E0C75" w:rsidR="00257D82" w:rsidRPr="00724683" w:rsidRDefault="00257D82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Obtention de l’agrément pour les opérations de commerce </w:t>
      </w:r>
      <w:r w:rsidR="00724683" w:rsidRPr="00724683">
        <w:rPr>
          <w:rFonts w:asciiTheme="majorBidi" w:hAnsiTheme="majorBidi" w:cstheme="majorBidi"/>
        </w:rPr>
        <w:t>extérieur</w:t>
      </w:r>
      <w:r w:rsidR="00B848C5">
        <w:rPr>
          <w:rFonts w:asciiTheme="majorBidi" w:hAnsiTheme="majorBidi" w:cstheme="majorBidi"/>
        </w:rPr>
        <w:t xml:space="preserve"> ; </w:t>
      </w:r>
      <w:r w:rsidRPr="00724683">
        <w:rPr>
          <w:rFonts w:asciiTheme="majorBidi" w:hAnsiTheme="majorBidi" w:cstheme="majorBidi"/>
        </w:rPr>
        <w:t xml:space="preserve"> formation des collaborateurs spécialisés et mise en place du service</w:t>
      </w:r>
    </w:p>
    <w:p w14:paraId="32BE1FB3" w14:textId="43AD6063" w:rsidR="00257D82" w:rsidRPr="00724683" w:rsidRDefault="00257D82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Gestion d’un portefeuille crédit de 50 </w:t>
      </w:r>
      <w:r w:rsidR="00B848C5">
        <w:rPr>
          <w:rFonts w:asciiTheme="majorBidi" w:hAnsiTheme="majorBidi" w:cstheme="majorBidi"/>
        </w:rPr>
        <w:t>m</w:t>
      </w:r>
      <w:r w:rsidRPr="00724683">
        <w:rPr>
          <w:rFonts w:asciiTheme="majorBidi" w:hAnsiTheme="majorBidi" w:cstheme="majorBidi"/>
        </w:rPr>
        <w:t xml:space="preserve">illions USD dont 20 </w:t>
      </w:r>
      <w:r w:rsidR="00B848C5">
        <w:rPr>
          <w:rFonts w:asciiTheme="majorBidi" w:hAnsiTheme="majorBidi" w:cstheme="majorBidi"/>
        </w:rPr>
        <w:t>m</w:t>
      </w:r>
      <w:r w:rsidRPr="00724683">
        <w:rPr>
          <w:rFonts w:asciiTheme="majorBidi" w:hAnsiTheme="majorBidi" w:cstheme="majorBidi"/>
        </w:rPr>
        <w:t xml:space="preserve">illions USD dédié à la </w:t>
      </w:r>
      <w:r w:rsidR="00B848C5">
        <w:rPr>
          <w:rFonts w:asciiTheme="majorBidi" w:hAnsiTheme="majorBidi" w:cstheme="majorBidi"/>
        </w:rPr>
        <w:t>t</w:t>
      </w:r>
      <w:r w:rsidRPr="00724683">
        <w:rPr>
          <w:rFonts w:asciiTheme="majorBidi" w:hAnsiTheme="majorBidi" w:cstheme="majorBidi"/>
        </w:rPr>
        <w:t xml:space="preserve">rès </w:t>
      </w:r>
      <w:r w:rsidR="00B848C5">
        <w:rPr>
          <w:rFonts w:asciiTheme="majorBidi" w:hAnsiTheme="majorBidi" w:cstheme="majorBidi"/>
        </w:rPr>
        <w:t>p</w:t>
      </w:r>
      <w:r w:rsidRPr="00724683">
        <w:rPr>
          <w:rFonts w:asciiTheme="majorBidi" w:hAnsiTheme="majorBidi" w:cstheme="majorBidi"/>
        </w:rPr>
        <w:t xml:space="preserve">etite </w:t>
      </w:r>
      <w:r w:rsidR="00B848C5">
        <w:rPr>
          <w:rFonts w:asciiTheme="majorBidi" w:hAnsiTheme="majorBidi" w:cstheme="majorBidi"/>
        </w:rPr>
        <w:t>e</w:t>
      </w:r>
      <w:r w:rsidRPr="00724683">
        <w:rPr>
          <w:rFonts w:asciiTheme="majorBidi" w:hAnsiTheme="majorBidi" w:cstheme="majorBidi"/>
        </w:rPr>
        <w:t>ntreprise</w:t>
      </w:r>
    </w:p>
    <w:p w14:paraId="42D2D498" w14:textId="609EE7B5" w:rsidR="00257D82" w:rsidRPr="00724683" w:rsidRDefault="00257D82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Participation au projet CARTHAGO portant </w:t>
      </w:r>
      <w:r w:rsidR="00B848C5">
        <w:rPr>
          <w:rFonts w:asciiTheme="majorBidi" w:hAnsiTheme="majorBidi" w:cstheme="majorBidi"/>
        </w:rPr>
        <w:t xml:space="preserve">sur la </w:t>
      </w:r>
      <w:r w:rsidRPr="00724683">
        <w:rPr>
          <w:rFonts w:asciiTheme="majorBidi" w:hAnsiTheme="majorBidi" w:cstheme="majorBidi"/>
        </w:rPr>
        <w:t xml:space="preserve">« Dématérialisation du dossier de crédit et mise en place du </w:t>
      </w:r>
      <w:r w:rsidR="00B848C5">
        <w:rPr>
          <w:rFonts w:asciiTheme="majorBidi" w:hAnsiTheme="majorBidi" w:cstheme="majorBidi"/>
        </w:rPr>
        <w:t>processus de crédit (‘</w:t>
      </w:r>
      <w:proofErr w:type="spellStart"/>
      <w:r w:rsidR="00B848C5">
        <w:rPr>
          <w:rFonts w:asciiTheme="majorBidi" w:hAnsiTheme="majorBidi" w:cstheme="majorBidi"/>
        </w:rPr>
        <w:t>workflow</w:t>
      </w:r>
      <w:proofErr w:type="spellEnd"/>
      <w:r w:rsidR="00B848C5">
        <w:rPr>
          <w:rFonts w:asciiTheme="majorBidi" w:hAnsiTheme="majorBidi" w:cstheme="majorBidi"/>
        </w:rPr>
        <w:t>’)</w:t>
      </w:r>
      <w:r w:rsidR="00B848C5" w:rsidRPr="00724683">
        <w:rPr>
          <w:rFonts w:asciiTheme="majorBidi" w:hAnsiTheme="majorBidi" w:cstheme="majorBidi"/>
        </w:rPr>
        <w:t> </w:t>
      </w:r>
      <w:r w:rsidRPr="00724683">
        <w:rPr>
          <w:rFonts w:asciiTheme="majorBidi" w:hAnsiTheme="majorBidi" w:cstheme="majorBidi"/>
        </w:rPr>
        <w:t xml:space="preserve">», comme </w:t>
      </w:r>
      <w:r w:rsidR="00B848C5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 xml:space="preserve">gence pilote </w:t>
      </w:r>
      <w:r w:rsidR="00724683" w:rsidRPr="00724683">
        <w:rPr>
          <w:rFonts w:asciiTheme="majorBidi" w:hAnsiTheme="majorBidi" w:cstheme="majorBidi"/>
        </w:rPr>
        <w:t>spécialisée</w:t>
      </w:r>
      <w:r w:rsidRPr="00724683">
        <w:rPr>
          <w:rFonts w:asciiTheme="majorBidi" w:hAnsiTheme="majorBidi" w:cstheme="majorBidi"/>
        </w:rPr>
        <w:t xml:space="preserve"> dans la </w:t>
      </w:r>
      <w:r w:rsidR="00B848C5">
        <w:rPr>
          <w:rFonts w:asciiTheme="majorBidi" w:hAnsiTheme="majorBidi" w:cstheme="majorBidi"/>
        </w:rPr>
        <w:t>t</w:t>
      </w:r>
      <w:r w:rsidRPr="00724683">
        <w:rPr>
          <w:rFonts w:asciiTheme="majorBidi" w:hAnsiTheme="majorBidi" w:cstheme="majorBidi"/>
        </w:rPr>
        <w:t xml:space="preserve">rès petite </w:t>
      </w:r>
      <w:r w:rsidR="00B848C5">
        <w:rPr>
          <w:rFonts w:asciiTheme="majorBidi" w:hAnsiTheme="majorBidi" w:cstheme="majorBidi"/>
        </w:rPr>
        <w:t>e</w:t>
      </w:r>
      <w:r w:rsidRPr="00724683">
        <w:rPr>
          <w:rFonts w:asciiTheme="majorBidi" w:hAnsiTheme="majorBidi" w:cstheme="majorBidi"/>
        </w:rPr>
        <w:t>ntreprise</w:t>
      </w:r>
    </w:p>
    <w:p w14:paraId="2D329865" w14:textId="38D9CFC2" w:rsidR="00257D82" w:rsidRPr="00724683" w:rsidRDefault="00257D82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Formateur sur le nouveau </w:t>
      </w:r>
      <w:r w:rsidR="00B848C5">
        <w:rPr>
          <w:rFonts w:asciiTheme="majorBidi" w:hAnsiTheme="majorBidi" w:cstheme="majorBidi"/>
        </w:rPr>
        <w:t>Processus</w:t>
      </w:r>
      <w:r w:rsidR="00B848C5" w:rsidRPr="00724683">
        <w:rPr>
          <w:rFonts w:asciiTheme="majorBidi" w:hAnsiTheme="majorBidi" w:cstheme="majorBidi"/>
        </w:rPr>
        <w:t xml:space="preserve"> </w:t>
      </w:r>
      <w:r w:rsidR="00B848C5">
        <w:rPr>
          <w:rFonts w:asciiTheme="majorBidi" w:hAnsiTheme="majorBidi" w:cstheme="majorBidi"/>
        </w:rPr>
        <w:t>c</w:t>
      </w:r>
      <w:r w:rsidRPr="00724683">
        <w:rPr>
          <w:rFonts w:asciiTheme="majorBidi" w:hAnsiTheme="majorBidi" w:cstheme="majorBidi"/>
        </w:rPr>
        <w:t>rédit (</w:t>
      </w:r>
      <w:r w:rsidR="00B848C5">
        <w:rPr>
          <w:rFonts w:asciiTheme="majorBidi" w:hAnsiTheme="majorBidi" w:cstheme="majorBidi"/>
        </w:rPr>
        <w:t>r</w:t>
      </w:r>
      <w:r w:rsidRPr="00724683">
        <w:rPr>
          <w:rFonts w:asciiTheme="majorBidi" w:hAnsiTheme="majorBidi" w:cstheme="majorBidi"/>
        </w:rPr>
        <w:t xml:space="preserve">éseau de 23 </w:t>
      </w:r>
      <w:r w:rsidR="00B848C5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 xml:space="preserve">gences et 90 </w:t>
      </w:r>
      <w:r w:rsidR="00B848C5">
        <w:rPr>
          <w:rFonts w:asciiTheme="majorBidi" w:hAnsiTheme="majorBidi" w:cstheme="majorBidi"/>
        </w:rPr>
        <w:t>c</w:t>
      </w:r>
      <w:r w:rsidRPr="00724683">
        <w:rPr>
          <w:rFonts w:asciiTheme="majorBidi" w:hAnsiTheme="majorBidi" w:cstheme="majorBidi"/>
        </w:rPr>
        <w:t>ollaborateurs)</w:t>
      </w:r>
    </w:p>
    <w:p w14:paraId="090D37FB" w14:textId="77777777" w:rsidR="00257D82" w:rsidRPr="00724683" w:rsidRDefault="00257D82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5B295121" w14:textId="7362FD2D" w:rsidR="00257D82" w:rsidRPr="00724683" w:rsidRDefault="00257D82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  <w:r w:rsidRPr="00724683">
        <w:rPr>
          <w:rFonts w:asciiTheme="majorBidi" w:hAnsiTheme="majorBidi" w:cstheme="majorBidi"/>
          <w:i/>
          <w:iCs/>
        </w:rPr>
        <w:t xml:space="preserve">Directeur </w:t>
      </w:r>
      <w:r w:rsidR="008A6E1A">
        <w:rPr>
          <w:rFonts w:asciiTheme="majorBidi" w:hAnsiTheme="majorBidi" w:cstheme="majorBidi"/>
          <w:i/>
          <w:iCs/>
        </w:rPr>
        <w:t>c</w:t>
      </w:r>
      <w:r w:rsidRPr="00724683">
        <w:rPr>
          <w:rFonts w:asciiTheme="majorBidi" w:hAnsiTheme="majorBidi" w:cstheme="majorBidi"/>
          <w:i/>
          <w:iCs/>
        </w:rPr>
        <w:t>entre d’</w:t>
      </w:r>
      <w:r w:rsidR="008A6E1A">
        <w:rPr>
          <w:rFonts w:asciiTheme="majorBidi" w:hAnsiTheme="majorBidi" w:cstheme="majorBidi"/>
          <w:i/>
          <w:iCs/>
        </w:rPr>
        <w:t>a</w:t>
      </w:r>
      <w:r w:rsidRPr="00724683">
        <w:rPr>
          <w:rFonts w:asciiTheme="majorBidi" w:hAnsiTheme="majorBidi" w:cstheme="majorBidi"/>
          <w:i/>
          <w:iCs/>
        </w:rPr>
        <w:t>ffaire</w:t>
      </w:r>
      <w:r w:rsidR="008A6E1A">
        <w:rPr>
          <w:rFonts w:asciiTheme="majorBidi" w:hAnsiTheme="majorBidi" w:cstheme="majorBidi"/>
          <w:i/>
          <w:iCs/>
        </w:rPr>
        <w:t>s</w:t>
      </w:r>
      <w:r w:rsidR="008A6E1A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870990">
        <w:rPr>
          <w:rFonts w:asciiTheme="majorBidi" w:hAnsiTheme="majorBidi" w:cstheme="majorBidi"/>
        </w:rPr>
        <w:tab/>
        <w:t xml:space="preserve">           </w:t>
      </w:r>
      <w:r w:rsidRPr="00724683">
        <w:rPr>
          <w:rFonts w:asciiTheme="majorBidi" w:hAnsiTheme="majorBidi" w:cstheme="majorBidi"/>
          <w:b/>
          <w:bCs/>
          <w:i/>
          <w:iCs/>
        </w:rPr>
        <w:t>Jusqu’en 2017</w:t>
      </w:r>
    </w:p>
    <w:p w14:paraId="5B1A3AA0" w14:textId="511D514B" w:rsidR="00257D82" w:rsidRPr="00724683" w:rsidRDefault="00257D82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  <w:b/>
          <w:bCs/>
          <w:u w:val="single"/>
        </w:rPr>
        <w:t>Localité :</w:t>
      </w:r>
      <w:r w:rsidRPr="00724683">
        <w:rPr>
          <w:rFonts w:asciiTheme="majorBidi" w:hAnsiTheme="majorBidi" w:cstheme="majorBidi"/>
        </w:rPr>
        <w:t xml:space="preserve"> </w:t>
      </w:r>
      <w:proofErr w:type="spellStart"/>
      <w:r w:rsidRPr="00724683">
        <w:rPr>
          <w:rFonts w:asciiTheme="majorBidi" w:hAnsiTheme="majorBidi" w:cstheme="majorBidi"/>
        </w:rPr>
        <w:t>Rouiba</w:t>
      </w:r>
      <w:proofErr w:type="spellEnd"/>
      <w:r w:rsidRPr="00724683">
        <w:rPr>
          <w:rFonts w:asciiTheme="majorBidi" w:hAnsiTheme="majorBidi" w:cstheme="majorBidi"/>
        </w:rPr>
        <w:t xml:space="preserve"> (ALGER), </w:t>
      </w:r>
      <w:r w:rsidR="00870990">
        <w:rPr>
          <w:rFonts w:asciiTheme="majorBidi" w:hAnsiTheme="majorBidi" w:cstheme="majorBidi"/>
        </w:rPr>
        <w:t>p</w:t>
      </w:r>
      <w:r w:rsidRPr="00724683">
        <w:rPr>
          <w:rFonts w:asciiTheme="majorBidi" w:hAnsiTheme="majorBidi" w:cstheme="majorBidi"/>
        </w:rPr>
        <w:t xml:space="preserve">lus grande zone </w:t>
      </w:r>
      <w:r w:rsidR="00870990">
        <w:rPr>
          <w:rFonts w:asciiTheme="majorBidi" w:hAnsiTheme="majorBidi" w:cstheme="majorBidi"/>
        </w:rPr>
        <w:t>i</w:t>
      </w:r>
      <w:r w:rsidRPr="00724683">
        <w:rPr>
          <w:rFonts w:asciiTheme="majorBidi" w:hAnsiTheme="majorBidi" w:cstheme="majorBidi"/>
        </w:rPr>
        <w:t>ndustrielle en Algérie</w:t>
      </w:r>
    </w:p>
    <w:p w14:paraId="1847EB96" w14:textId="048C9641" w:rsidR="00257D82" w:rsidRPr="00724683" w:rsidRDefault="00257D82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Agence dédiée </w:t>
      </w:r>
      <w:r w:rsidR="00870990">
        <w:rPr>
          <w:rFonts w:asciiTheme="majorBidi" w:hAnsiTheme="majorBidi" w:cstheme="majorBidi"/>
        </w:rPr>
        <w:t>c</w:t>
      </w:r>
      <w:r w:rsidRPr="00724683">
        <w:rPr>
          <w:rFonts w:asciiTheme="majorBidi" w:hAnsiTheme="majorBidi" w:cstheme="majorBidi"/>
        </w:rPr>
        <w:t xml:space="preserve">lientèle </w:t>
      </w:r>
      <w:r w:rsidR="00870990">
        <w:rPr>
          <w:rFonts w:asciiTheme="majorBidi" w:hAnsiTheme="majorBidi" w:cstheme="majorBidi"/>
        </w:rPr>
        <w:t>grandes entreprises</w:t>
      </w:r>
    </w:p>
    <w:p w14:paraId="1A259CB5" w14:textId="77777777" w:rsidR="00257D82" w:rsidRPr="00724683" w:rsidRDefault="00257D82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2FF97C9C" w14:textId="520F9894" w:rsidR="00257D82" w:rsidRPr="00724683" w:rsidRDefault="00870990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Gestion</w:t>
      </w:r>
      <w:r w:rsidRPr="00724683">
        <w:rPr>
          <w:rFonts w:asciiTheme="majorBidi" w:hAnsiTheme="majorBidi" w:cstheme="majorBidi"/>
        </w:rPr>
        <w:t xml:space="preserve"> </w:t>
      </w:r>
      <w:r w:rsidR="00257D82" w:rsidRPr="00724683">
        <w:rPr>
          <w:rFonts w:asciiTheme="majorBidi" w:hAnsiTheme="majorBidi" w:cstheme="majorBidi"/>
        </w:rPr>
        <w:t xml:space="preserve">et </w:t>
      </w:r>
      <w:r>
        <w:rPr>
          <w:rFonts w:asciiTheme="majorBidi" w:hAnsiTheme="majorBidi" w:cstheme="majorBidi"/>
        </w:rPr>
        <w:t>‘</w:t>
      </w:r>
      <w:r w:rsidR="00257D82" w:rsidRPr="00724683">
        <w:rPr>
          <w:rFonts w:asciiTheme="majorBidi" w:hAnsiTheme="majorBidi" w:cstheme="majorBidi"/>
        </w:rPr>
        <w:t>coaching</w:t>
      </w:r>
      <w:r>
        <w:rPr>
          <w:rFonts w:asciiTheme="majorBidi" w:hAnsiTheme="majorBidi" w:cstheme="majorBidi"/>
        </w:rPr>
        <w:t>’</w:t>
      </w:r>
      <w:r w:rsidR="00257D82" w:rsidRPr="00724683">
        <w:rPr>
          <w:rFonts w:asciiTheme="majorBidi" w:hAnsiTheme="majorBidi" w:cstheme="majorBidi"/>
        </w:rPr>
        <w:t xml:space="preserve"> d’une </w:t>
      </w:r>
      <w:r w:rsidR="00A20549" w:rsidRPr="00724683">
        <w:rPr>
          <w:rFonts w:asciiTheme="majorBidi" w:hAnsiTheme="majorBidi" w:cstheme="majorBidi"/>
        </w:rPr>
        <w:t>équipe</w:t>
      </w:r>
      <w:r w:rsidR="00257D82" w:rsidRPr="00724683">
        <w:rPr>
          <w:rFonts w:asciiTheme="majorBidi" w:hAnsiTheme="majorBidi" w:cstheme="majorBidi"/>
        </w:rPr>
        <w:t xml:space="preserve"> de 30 collaborateurs dont 7 </w:t>
      </w:r>
      <w:r w:rsidR="000369A7">
        <w:rPr>
          <w:rFonts w:asciiTheme="majorBidi" w:hAnsiTheme="majorBidi" w:cstheme="majorBidi"/>
        </w:rPr>
        <w:t>banquiers séniors</w:t>
      </w:r>
    </w:p>
    <w:p w14:paraId="112E30A3" w14:textId="77777777" w:rsidR="00C702ED" w:rsidRPr="00724683" w:rsidRDefault="00C702ED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Gestion d’un portefeuille crédit de 350 Millions USD</w:t>
      </w:r>
    </w:p>
    <w:p w14:paraId="340C8707" w14:textId="3B5D4BD2" w:rsidR="00C702ED" w:rsidRPr="00724683" w:rsidRDefault="00C702ED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Chef de fil</w:t>
      </w:r>
      <w:r w:rsidR="008A6E1A">
        <w:rPr>
          <w:rFonts w:asciiTheme="majorBidi" w:hAnsiTheme="majorBidi" w:cstheme="majorBidi"/>
        </w:rPr>
        <w:t xml:space="preserve">e </w:t>
      </w:r>
      <w:r w:rsidRPr="00724683">
        <w:rPr>
          <w:rFonts w:asciiTheme="majorBidi" w:hAnsiTheme="majorBidi" w:cstheme="majorBidi"/>
        </w:rPr>
        <w:t xml:space="preserve">dans le cadre de </w:t>
      </w:r>
      <w:r w:rsidR="00A20549" w:rsidRPr="00724683">
        <w:rPr>
          <w:rFonts w:asciiTheme="majorBidi" w:hAnsiTheme="majorBidi" w:cstheme="majorBidi"/>
        </w:rPr>
        <w:t>consortium</w:t>
      </w:r>
      <w:r w:rsidR="008A6E1A">
        <w:rPr>
          <w:rFonts w:asciiTheme="majorBidi" w:hAnsiTheme="majorBidi" w:cstheme="majorBidi"/>
        </w:rPr>
        <w:t>s</w:t>
      </w:r>
      <w:r w:rsidRPr="00724683">
        <w:rPr>
          <w:rFonts w:asciiTheme="majorBidi" w:hAnsiTheme="majorBidi" w:cstheme="majorBidi"/>
        </w:rPr>
        <w:t xml:space="preserve"> bancaire</w:t>
      </w:r>
      <w:r w:rsidR="008A6E1A">
        <w:rPr>
          <w:rFonts w:asciiTheme="majorBidi" w:hAnsiTheme="majorBidi" w:cstheme="majorBidi"/>
        </w:rPr>
        <w:t>s</w:t>
      </w:r>
      <w:r w:rsidRPr="00724683">
        <w:rPr>
          <w:rFonts w:asciiTheme="majorBidi" w:hAnsiTheme="majorBidi" w:cstheme="majorBidi"/>
        </w:rPr>
        <w:t xml:space="preserve"> pour le financement de grands projets</w:t>
      </w:r>
    </w:p>
    <w:p w14:paraId="5FA4D8A7" w14:textId="053279E7" w:rsidR="00C702ED" w:rsidRPr="00724683" w:rsidRDefault="00C702ED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Membre du projet « Dématérialisation du </w:t>
      </w:r>
      <w:r w:rsidR="00A20549" w:rsidRPr="00724683">
        <w:rPr>
          <w:rFonts w:asciiTheme="majorBidi" w:hAnsiTheme="majorBidi" w:cstheme="majorBidi"/>
        </w:rPr>
        <w:t>métier</w:t>
      </w:r>
      <w:r w:rsidRPr="00724683">
        <w:rPr>
          <w:rFonts w:asciiTheme="majorBidi" w:hAnsiTheme="majorBidi" w:cstheme="majorBidi"/>
        </w:rPr>
        <w:t xml:space="preserve"> de </w:t>
      </w:r>
      <w:r w:rsidR="008A6E1A">
        <w:rPr>
          <w:rFonts w:asciiTheme="majorBidi" w:hAnsiTheme="majorBidi" w:cstheme="majorBidi"/>
        </w:rPr>
        <w:t>c</w:t>
      </w:r>
      <w:r w:rsidRPr="00724683">
        <w:rPr>
          <w:rFonts w:asciiTheme="majorBidi" w:hAnsiTheme="majorBidi" w:cstheme="majorBidi"/>
        </w:rPr>
        <w:t xml:space="preserve">ommerce </w:t>
      </w:r>
      <w:r w:rsidR="00A20549" w:rsidRPr="00724683">
        <w:rPr>
          <w:rFonts w:asciiTheme="majorBidi" w:hAnsiTheme="majorBidi" w:cstheme="majorBidi"/>
        </w:rPr>
        <w:t>extérieur</w:t>
      </w:r>
      <w:r w:rsidRPr="00724683">
        <w:rPr>
          <w:rFonts w:asciiTheme="majorBidi" w:hAnsiTheme="majorBidi" w:cstheme="majorBidi"/>
        </w:rPr>
        <w:t> »</w:t>
      </w:r>
    </w:p>
    <w:p w14:paraId="521878F3" w14:textId="179FF174" w:rsidR="00C702ED" w:rsidRPr="00724683" w:rsidRDefault="00C702ED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Chef de projet « Mise en place du CRM » avec une équipe de : 2 </w:t>
      </w:r>
      <w:r w:rsidR="008A6E1A">
        <w:rPr>
          <w:rFonts w:asciiTheme="majorBidi" w:hAnsiTheme="majorBidi" w:cstheme="majorBidi"/>
        </w:rPr>
        <w:t>d</w:t>
      </w:r>
      <w:r w:rsidRPr="00724683">
        <w:rPr>
          <w:rFonts w:asciiTheme="majorBidi" w:hAnsiTheme="majorBidi" w:cstheme="majorBidi"/>
        </w:rPr>
        <w:t xml:space="preserve">irecteurs </w:t>
      </w:r>
      <w:r w:rsidR="008A6E1A">
        <w:rPr>
          <w:rFonts w:asciiTheme="majorBidi" w:hAnsiTheme="majorBidi" w:cstheme="majorBidi"/>
        </w:rPr>
        <w:t>c</w:t>
      </w:r>
      <w:r w:rsidRPr="00724683">
        <w:rPr>
          <w:rFonts w:asciiTheme="majorBidi" w:hAnsiTheme="majorBidi" w:cstheme="majorBidi"/>
        </w:rPr>
        <w:t xml:space="preserve">entraux, 4 </w:t>
      </w:r>
      <w:r w:rsidR="008A6E1A">
        <w:rPr>
          <w:rFonts w:asciiTheme="majorBidi" w:hAnsiTheme="majorBidi" w:cstheme="majorBidi"/>
        </w:rPr>
        <w:t>d</w:t>
      </w:r>
      <w:r w:rsidRPr="00724683">
        <w:rPr>
          <w:rFonts w:asciiTheme="majorBidi" w:hAnsiTheme="majorBidi" w:cstheme="majorBidi"/>
        </w:rPr>
        <w:t>irecteurs d’</w:t>
      </w:r>
      <w:r w:rsidR="008A6E1A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 xml:space="preserve">gence et 12 </w:t>
      </w:r>
      <w:r w:rsidR="008A6E1A">
        <w:rPr>
          <w:rFonts w:asciiTheme="majorBidi" w:hAnsiTheme="majorBidi" w:cstheme="majorBidi"/>
        </w:rPr>
        <w:t>c</w:t>
      </w:r>
      <w:r w:rsidRPr="00724683">
        <w:rPr>
          <w:rFonts w:asciiTheme="majorBidi" w:hAnsiTheme="majorBidi" w:cstheme="majorBidi"/>
        </w:rPr>
        <w:t>ollaborateurs avec réunions hebdomadaires sur une durée de 6 Mois.</w:t>
      </w:r>
    </w:p>
    <w:p w14:paraId="0FE4ECE7" w14:textId="52E46078" w:rsidR="00C702ED" w:rsidRPr="00724683" w:rsidRDefault="00C702ED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Intérimaire </w:t>
      </w:r>
      <w:r w:rsidR="008A6E1A">
        <w:rPr>
          <w:rFonts w:asciiTheme="majorBidi" w:hAnsiTheme="majorBidi" w:cstheme="majorBidi"/>
        </w:rPr>
        <w:t>en tant que</w:t>
      </w:r>
      <w:r w:rsidR="008A6E1A" w:rsidRPr="00724683">
        <w:rPr>
          <w:rFonts w:asciiTheme="majorBidi" w:hAnsiTheme="majorBidi" w:cstheme="majorBidi"/>
        </w:rPr>
        <w:t xml:space="preserve"> </w:t>
      </w:r>
      <w:r w:rsidR="008A6E1A">
        <w:rPr>
          <w:rFonts w:asciiTheme="majorBidi" w:hAnsiTheme="majorBidi" w:cstheme="majorBidi"/>
        </w:rPr>
        <w:t>d</w:t>
      </w:r>
      <w:r w:rsidRPr="00724683">
        <w:rPr>
          <w:rFonts w:asciiTheme="majorBidi" w:hAnsiTheme="majorBidi" w:cstheme="majorBidi"/>
        </w:rPr>
        <w:t xml:space="preserve">irecteur </w:t>
      </w:r>
      <w:r w:rsidR="008A6E1A">
        <w:rPr>
          <w:rFonts w:asciiTheme="majorBidi" w:hAnsiTheme="majorBidi" w:cstheme="majorBidi"/>
        </w:rPr>
        <w:t>r</w:t>
      </w:r>
      <w:r w:rsidRPr="00724683">
        <w:rPr>
          <w:rFonts w:asciiTheme="majorBidi" w:hAnsiTheme="majorBidi" w:cstheme="majorBidi"/>
        </w:rPr>
        <w:t xml:space="preserve">égional Centre </w:t>
      </w:r>
      <w:proofErr w:type="gramStart"/>
      <w:r w:rsidRPr="00724683">
        <w:rPr>
          <w:rFonts w:asciiTheme="majorBidi" w:hAnsiTheme="majorBidi" w:cstheme="majorBidi"/>
        </w:rPr>
        <w:t>( 7</w:t>
      </w:r>
      <w:proofErr w:type="gramEnd"/>
      <w:r w:rsidRPr="00724683">
        <w:rPr>
          <w:rFonts w:asciiTheme="majorBidi" w:hAnsiTheme="majorBidi" w:cstheme="majorBidi"/>
        </w:rPr>
        <w:t xml:space="preserve"> </w:t>
      </w:r>
      <w:r w:rsidR="008A6E1A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 xml:space="preserve">gence et 2 </w:t>
      </w:r>
      <w:r w:rsidR="008A6E1A">
        <w:rPr>
          <w:rFonts w:asciiTheme="majorBidi" w:hAnsiTheme="majorBidi" w:cstheme="majorBidi"/>
        </w:rPr>
        <w:t>c</w:t>
      </w:r>
      <w:r w:rsidRPr="00724683">
        <w:rPr>
          <w:rFonts w:asciiTheme="majorBidi" w:hAnsiTheme="majorBidi" w:cstheme="majorBidi"/>
        </w:rPr>
        <w:t>entres d’</w:t>
      </w:r>
      <w:r w:rsidR="008A6E1A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 xml:space="preserve">ffaires)  durant 7 Mois avec comme intitulé du poste « Chargé de Mission auprès de la </w:t>
      </w:r>
      <w:r w:rsidR="00A20549" w:rsidRPr="00724683">
        <w:rPr>
          <w:rFonts w:asciiTheme="majorBidi" w:hAnsiTheme="majorBidi" w:cstheme="majorBidi"/>
        </w:rPr>
        <w:t>Direction</w:t>
      </w:r>
      <w:r w:rsidRPr="00724683">
        <w:rPr>
          <w:rFonts w:asciiTheme="majorBidi" w:hAnsiTheme="majorBidi" w:cstheme="majorBidi"/>
        </w:rPr>
        <w:t xml:space="preserve"> Régionale Centre »</w:t>
      </w:r>
    </w:p>
    <w:p w14:paraId="5C611F9A" w14:textId="77777777" w:rsidR="001E38E7" w:rsidRPr="00724683" w:rsidRDefault="001E38E7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445733F0" w14:textId="77777777" w:rsidR="00681230" w:rsidRDefault="00681230" w:rsidP="00724683">
      <w:pPr>
        <w:autoSpaceDE w:val="0"/>
        <w:autoSpaceDN w:val="0"/>
        <w:adjustRightInd w:val="0"/>
        <w:spacing w:after="0" w:line="240" w:lineRule="auto"/>
        <w:jc w:val="both"/>
        <w:rPr>
          <w:ins w:id="9" w:author="Utilisateur" w:date="2019-03-27T16:48:00Z"/>
          <w:rFonts w:asciiTheme="majorBidi" w:hAnsiTheme="majorBidi" w:cstheme="majorBidi"/>
          <w:b/>
          <w:bCs/>
        </w:rPr>
      </w:pPr>
    </w:p>
    <w:p w14:paraId="15062DF1" w14:textId="77777777" w:rsidR="001E38E7" w:rsidRPr="00724683" w:rsidRDefault="001E38E7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  <w:r w:rsidRPr="00724683">
        <w:rPr>
          <w:rFonts w:asciiTheme="majorBidi" w:hAnsiTheme="majorBidi" w:cstheme="majorBidi"/>
          <w:b/>
          <w:bCs/>
        </w:rPr>
        <w:lastRenderedPageBreak/>
        <w:t>TRUST BANK ALGERIA</w:t>
      </w:r>
      <w:r w:rsidRPr="00724683">
        <w:rPr>
          <w:rFonts w:asciiTheme="majorBidi" w:hAnsiTheme="majorBidi" w:cstheme="majorBidi"/>
        </w:rPr>
        <w:t xml:space="preserve">                       </w:t>
      </w:r>
      <w:r w:rsidR="00BE1044" w:rsidRPr="00724683">
        <w:rPr>
          <w:rFonts w:asciiTheme="majorBidi" w:hAnsiTheme="majorBidi" w:cstheme="majorBidi"/>
        </w:rPr>
        <w:t xml:space="preserve">                          </w:t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  <w:t xml:space="preserve">           </w:t>
      </w:r>
      <w:r w:rsidR="00BE1044" w:rsidRPr="00724683">
        <w:rPr>
          <w:rFonts w:asciiTheme="majorBidi" w:hAnsiTheme="majorBidi" w:cstheme="majorBidi"/>
        </w:rPr>
        <w:t xml:space="preserve"> </w:t>
      </w:r>
      <w:r w:rsidR="00BE1044" w:rsidRPr="00724683">
        <w:rPr>
          <w:rFonts w:asciiTheme="majorBidi" w:hAnsiTheme="majorBidi" w:cstheme="majorBidi"/>
          <w:b/>
          <w:bCs/>
          <w:i/>
          <w:iCs/>
        </w:rPr>
        <w:t>- 2010 à 2011-</w:t>
      </w:r>
    </w:p>
    <w:p w14:paraId="291D259C" w14:textId="1E55CE50" w:rsidR="00BE1044" w:rsidRPr="00724683" w:rsidRDefault="00BE1044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</w:rPr>
      </w:pPr>
      <w:r w:rsidRPr="00724683">
        <w:rPr>
          <w:rFonts w:asciiTheme="majorBidi" w:hAnsiTheme="majorBidi" w:cstheme="majorBidi"/>
          <w:i/>
          <w:iCs/>
        </w:rPr>
        <w:t>Directeur d’</w:t>
      </w:r>
      <w:r w:rsidR="008A6E1A">
        <w:rPr>
          <w:rFonts w:asciiTheme="majorBidi" w:hAnsiTheme="majorBidi" w:cstheme="majorBidi"/>
          <w:i/>
          <w:iCs/>
        </w:rPr>
        <w:t>a</w:t>
      </w:r>
      <w:r w:rsidRPr="00724683">
        <w:rPr>
          <w:rFonts w:asciiTheme="majorBidi" w:hAnsiTheme="majorBidi" w:cstheme="majorBidi"/>
          <w:i/>
          <w:iCs/>
        </w:rPr>
        <w:t>gence</w:t>
      </w:r>
    </w:p>
    <w:p w14:paraId="5E3887D8" w14:textId="5CD88A0F" w:rsidR="00BE1044" w:rsidRPr="00724683" w:rsidRDefault="00BE1044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  <w:b/>
          <w:bCs/>
          <w:u w:val="single"/>
        </w:rPr>
        <w:t>Localité :</w:t>
      </w:r>
      <w:r w:rsidRPr="00724683">
        <w:rPr>
          <w:rFonts w:asciiTheme="majorBidi" w:hAnsiTheme="majorBidi" w:cstheme="majorBidi"/>
        </w:rPr>
        <w:t xml:space="preserve"> Oran (400 KM à l’ouest d’Alger), deuxième ville d’Algérie, et deuxième </w:t>
      </w:r>
      <w:r w:rsidR="008A6E1A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>gence du réseau TRUST BANK ALGERIA</w:t>
      </w:r>
    </w:p>
    <w:p w14:paraId="39C04FD2" w14:textId="77777777" w:rsidR="008A6E1A" w:rsidRDefault="008A6E1A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21C309C7" w14:textId="77777777" w:rsidR="00BE1044" w:rsidRPr="00724683" w:rsidRDefault="00BE1044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Agence dédiée à la PME</w:t>
      </w:r>
    </w:p>
    <w:p w14:paraId="525ACCA4" w14:textId="690D8216" w:rsidR="00BE1044" w:rsidRPr="00724683" w:rsidRDefault="008A6E1A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Gestion </w:t>
      </w:r>
      <w:r w:rsidR="00BE1044" w:rsidRPr="00724683">
        <w:rPr>
          <w:rFonts w:asciiTheme="majorBidi" w:hAnsiTheme="majorBidi" w:cstheme="majorBidi"/>
        </w:rPr>
        <w:t xml:space="preserve">et </w:t>
      </w:r>
      <w:r>
        <w:rPr>
          <w:rFonts w:asciiTheme="majorBidi" w:hAnsiTheme="majorBidi" w:cstheme="majorBidi"/>
        </w:rPr>
        <w:t>‘</w:t>
      </w:r>
      <w:r w:rsidR="00BE1044" w:rsidRPr="00724683">
        <w:rPr>
          <w:rFonts w:asciiTheme="majorBidi" w:hAnsiTheme="majorBidi" w:cstheme="majorBidi"/>
        </w:rPr>
        <w:t>coaching</w:t>
      </w:r>
      <w:r>
        <w:rPr>
          <w:rFonts w:asciiTheme="majorBidi" w:hAnsiTheme="majorBidi" w:cstheme="majorBidi"/>
        </w:rPr>
        <w:t>’</w:t>
      </w:r>
      <w:r w:rsidR="00BE1044" w:rsidRPr="00724683">
        <w:rPr>
          <w:rFonts w:asciiTheme="majorBidi" w:hAnsiTheme="majorBidi" w:cstheme="majorBidi"/>
        </w:rPr>
        <w:t xml:space="preserve"> d’une équipe de 15 </w:t>
      </w:r>
      <w:r>
        <w:rPr>
          <w:rFonts w:asciiTheme="majorBidi" w:hAnsiTheme="majorBidi" w:cstheme="majorBidi"/>
        </w:rPr>
        <w:t>c</w:t>
      </w:r>
      <w:r w:rsidR="00BE1044" w:rsidRPr="00724683">
        <w:rPr>
          <w:rFonts w:asciiTheme="majorBidi" w:hAnsiTheme="majorBidi" w:cstheme="majorBidi"/>
        </w:rPr>
        <w:t>ollaborateurs</w:t>
      </w:r>
    </w:p>
    <w:p w14:paraId="00699602" w14:textId="77777777" w:rsidR="00BE1044" w:rsidRPr="00724683" w:rsidRDefault="00EC7ED9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Participation du projet « Modernisation et centralisation du système d’information »</w:t>
      </w:r>
    </w:p>
    <w:p w14:paraId="335FA916" w14:textId="77777777" w:rsidR="00724683" w:rsidRPr="00724683" w:rsidRDefault="00724683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77E67E3D" w14:textId="77777777" w:rsidR="00EC7ED9" w:rsidRPr="00724683" w:rsidRDefault="00EC7ED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  <w:r w:rsidRPr="00724683">
        <w:rPr>
          <w:rFonts w:asciiTheme="majorBidi" w:hAnsiTheme="majorBidi" w:cstheme="majorBidi"/>
          <w:b/>
          <w:bCs/>
        </w:rPr>
        <w:t>BNP PARIBAS ALGERIE</w:t>
      </w:r>
      <w:r w:rsidRPr="00724683">
        <w:rPr>
          <w:rFonts w:asciiTheme="majorBidi" w:hAnsiTheme="majorBidi" w:cstheme="majorBidi"/>
        </w:rPr>
        <w:t xml:space="preserve">                                           </w:t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Pr="00724683">
        <w:rPr>
          <w:rFonts w:asciiTheme="majorBidi" w:hAnsiTheme="majorBidi" w:cstheme="majorBidi"/>
          <w:b/>
          <w:bCs/>
          <w:i/>
          <w:iCs/>
        </w:rPr>
        <w:t>-2008 à 2010-</w:t>
      </w:r>
    </w:p>
    <w:p w14:paraId="6085F4C7" w14:textId="464465D3" w:rsidR="00EC7ED9" w:rsidRPr="00724683" w:rsidRDefault="00EC7ED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</w:rPr>
      </w:pPr>
      <w:r w:rsidRPr="00724683">
        <w:rPr>
          <w:rFonts w:asciiTheme="majorBidi" w:hAnsiTheme="majorBidi" w:cstheme="majorBidi"/>
          <w:i/>
          <w:iCs/>
        </w:rPr>
        <w:t>Directeur d’</w:t>
      </w:r>
      <w:r w:rsidR="008A6E1A">
        <w:rPr>
          <w:rFonts w:asciiTheme="majorBidi" w:hAnsiTheme="majorBidi" w:cstheme="majorBidi"/>
          <w:i/>
          <w:iCs/>
        </w:rPr>
        <w:t>a</w:t>
      </w:r>
      <w:r w:rsidRPr="00724683">
        <w:rPr>
          <w:rFonts w:asciiTheme="majorBidi" w:hAnsiTheme="majorBidi" w:cstheme="majorBidi"/>
          <w:i/>
          <w:iCs/>
        </w:rPr>
        <w:t>gence</w:t>
      </w:r>
    </w:p>
    <w:p w14:paraId="0E0C51A2" w14:textId="66A3F816" w:rsidR="00EC7ED9" w:rsidRPr="00724683" w:rsidRDefault="00EC7ED9" w:rsidP="00D2703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  <w:b/>
          <w:bCs/>
          <w:u w:val="single"/>
        </w:rPr>
        <w:t>Localité :</w:t>
      </w:r>
      <w:ins w:id="10" w:author="Utilisateur" w:date="2019-03-27T08:43:00Z">
        <w:r w:rsidR="00D2703A" w:rsidRPr="00724683" w:rsidDel="00D2703A">
          <w:rPr>
            <w:rFonts w:asciiTheme="majorBidi" w:hAnsiTheme="majorBidi" w:cstheme="majorBidi"/>
          </w:rPr>
          <w:t xml:space="preserve"> </w:t>
        </w:r>
      </w:ins>
      <w:del w:id="11" w:author="Utilisateur" w:date="2019-03-27T08:43:00Z">
        <w:r w:rsidRPr="00724683" w:rsidDel="00D2703A">
          <w:rPr>
            <w:rFonts w:asciiTheme="majorBidi" w:hAnsiTheme="majorBidi" w:cstheme="majorBidi"/>
          </w:rPr>
          <w:delText xml:space="preserve"> </w:delText>
        </w:r>
      </w:del>
      <w:r w:rsidR="00D2703A">
        <w:rPr>
          <w:rFonts w:asciiTheme="majorBidi" w:hAnsiTheme="majorBidi" w:cstheme="majorBidi"/>
        </w:rPr>
        <w:t>Bordj Bou Arreridj</w:t>
      </w:r>
      <w:r w:rsidRPr="00724683">
        <w:rPr>
          <w:rFonts w:asciiTheme="majorBidi" w:hAnsiTheme="majorBidi" w:cstheme="majorBidi"/>
        </w:rPr>
        <w:t xml:space="preserve"> (250 Km à l’</w:t>
      </w:r>
      <w:r w:rsidR="008A6E1A">
        <w:rPr>
          <w:rFonts w:asciiTheme="majorBidi" w:hAnsiTheme="majorBidi" w:cstheme="majorBidi"/>
        </w:rPr>
        <w:t>e</w:t>
      </w:r>
      <w:r w:rsidRPr="00724683">
        <w:rPr>
          <w:rFonts w:asciiTheme="majorBidi" w:hAnsiTheme="majorBidi" w:cstheme="majorBidi"/>
        </w:rPr>
        <w:t xml:space="preserve">st d’Alger), </w:t>
      </w:r>
      <w:r w:rsidR="00A20549" w:rsidRPr="00724683">
        <w:rPr>
          <w:rFonts w:asciiTheme="majorBidi" w:hAnsiTheme="majorBidi" w:cstheme="majorBidi"/>
        </w:rPr>
        <w:t>deuxième</w:t>
      </w:r>
      <w:r w:rsidRPr="00724683">
        <w:rPr>
          <w:rFonts w:asciiTheme="majorBidi" w:hAnsiTheme="majorBidi" w:cstheme="majorBidi"/>
        </w:rPr>
        <w:t xml:space="preserve"> plus grande zone industrielle de l’est </w:t>
      </w:r>
      <w:r w:rsidR="008A6E1A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>lgérien</w:t>
      </w:r>
    </w:p>
    <w:p w14:paraId="09A47771" w14:textId="7E75EE8F" w:rsidR="00EC7ED9" w:rsidRPr="00724683" w:rsidRDefault="00EC7ED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Agence dédiée </w:t>
      </w:r>
      <w:r w:rsidR="008A6E1A">
        <w:rPr>
          <w:rFonts w:asciiTheme="majorBidi" w:hAnsiTheme="majorBidi" w:cstheme="majorBidi"/>
        </w:rPr>
        <w:t>aux particuliers et à la t</w:t>
      </w:r>
      <w:r w:rsidRPr="00724683">
        <w:rPr>
          <w:rFonts w:asciiTheme="majorBidi" w:hAnsiTheme="majorBidi" w:cstheme="majorBidi"/>
        </w:rPr>
        <w:t>rès petite et petite entreprise</w:t>
      </w:r>
    </w:p>
    <w:p w14:paraId="0586D763" w14:textId="05479298" w:rsidR="00EC7ED9" w:rsidRPr="00724683" w:rsidRDefault="00EC7ED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La gestion de la </w:t>
      </w:r>
      <w:r w:rsidR="008A6E1A">
        <w:rPr>
          <w:rFonts w:asciiTheme="majorBidi" w:hAnsiTheme="majorBidi" w:cstheme="majorBidi"/>
        </w:rPr>
        <w:t>m</w:t>
      </w:r>
      <w:r w:rsidRPr="00724683">
        <w:rPr>
          <w:rFonts w:asciiTheme="majorBidi" w:hAnsiTheme="majorBidi" w:cstheme="majorBidi"/>
        </w:rPr>
        <w:t xml:space="preserve">oyenne </w:t>
      </w:r>
      <w:r w:rsidR="008A6E1A">
        <w:rPr>
          <w:rFonts w:asciiTheme="majorBidi" w:hAnsiTheme="majorBidi" w:cstheme="majorBidi"/>
        </w:rPr>
        <w:t>e</w:t>
      </w:r>
      <w:r w:rsidRPr="00724683">
        <w:rPr>
          <w:rFonts w:asciiTheme="majorBidi" w:hAnsiTheme="majorBidi" w:cstheme="majorBidi"/>
        </w:rPr>
        <w:t>ntreprise</w:t>
      </w:r>
      <w:r w:rsidR="008A6E1A">
        <w:rPr>
          <w:rFonts w:asciiTheme="majorBidi" w:hAnsiTheme="majorBidi" w:cstheme="majorBidi"/>
        </w:rPr>
        <w:t>,</w:t>
      </w:r>
      <w:r w:rsidRPr="00724683">
        <w:rPr>
          <w:rFonts w:asciiTheme="majorBidi" w:hAnsiTheme="majorBidi" w:cstheme="majorBidi"/>
        </w:rPr>
        <w:t xml:space="preserve"> </w:t>
      </w:r>
      <w:r w:rsidR="00A20549" w:rsidRPr="00724683">
        <w:rPr>
          <w:rFonts w:asciiTheme="majorBidi" w:hAnsiTheme="majorBidi" w:cstheme="majorBidi"/>
        </w:rPr>
        <w:t>rattachée</w:t>
      </w:r>
      <w:r w:rsidRPr="00724683">
        <w:rPr>
          <w:rFonts w:asciiTheme="majorBidi" w:hAnsiTheme="majorBidi" w:cstheme="majorBidi"/>
        </w:rPr>
        <w:t xml:space="preserve"> au Centre d’</w:t>
      </w:r>
      <w:r w:rsidR="008A6E1A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>ffaire</w:t>
      </w:r>
      <w:r w:rsidR="008A6E1A">
        <w:rPr>
          <w:rFonts w:asciiTheme="majorBidi" w:hAnsiTheme="majorBidi" w:cstheme="majorBidi"/>
        </w:rPr>
        <w:t>s</w:t>
      </w:r>
    </w:p>
    <w:p w14:paraId="2101A052" w14:textId="77777777" w:rsidR="00EC7ED9" w:rsidRPr="00724683" w:rsidRDefault="00EC7ED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56703BD6" w14:textId="06C3471D" w:rsidR="00EC7ED9" w:rsidRPr="00724683" w:rsidRDefault="00EC7ED9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Chef de projet </w:t>
      </w:r>
      <w:r w:rsidR="008A6E1A">
        <w:rPr>
          <w:rFonts w:asciiTheme="majorBidi" w:hAnsiTheme="majorBidi" w:cstheme="majorBidi"/>
        </w:rPr>
        <w:t>création d’a</w:t>
      </w:r>
      <w:r w:rsidRPr="00724683">
        <w:rPr>
          <w:rFonts w:asciiTheme="majorBidi" w:hAnsiTheme="majorBidi" w:cstheme="majorBidi"/>
        </w:rPr>
        <w:t>gence : suivi des travaux de réalisation</w:t>
      </w:r>
      <w:r w:rsidR="008A6E1A">
        <w:rPr>
          <w:rFonts w:asciiTheme="majorBidi" w:hAnsiTheme="majorBidi" w:cstheme="majorBidi"/>
        </w:rPr>
        <w:t xml:space="preserve"> et </w:t>
      </w:r>
      <w:r w:rsidRPr="00724683">
        <w:rPr>
          <w:rFonts w:asciiTheme="majorBidi" w:hAnsiTheme="majorBidi" w:cstheme="majorBidi"/>
        </w:rPr>
        <w:t>de l’agrément auprès de la banque centrale</w:t>
      </w:r>
    </w:p>
    <w:p w14:paraId="2AB4569D" w14:textId="7CBFAAB4" w:rsidR="00EC7ED9" w:rsidRPr="00724683" w:rsidRDefault="00EC7ED9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Recrutement des collaborateurs : 2 </w:t>
      </w:r>
      <w:r w:rsidR="008A6E1A">
        <w:rPr>
          <w:rFonts w:asciiTheme="majorBidi" w:hAnsiTheme="majorBidi" w:cstheme="majorBidi"/>
        </w:rPr>
        <w:t>c</w:t>
      </w:r>
      <w:r w:rsidRPr="00724683">
        <w:rPr>
          <w:rFonts w:asciiTheme="majorBidi" w:hAnsiTheme="majorBidi" w:cstheme="majorBidi"/>
        </w:rPr>
        <w:t xml:space="preserve">ommerciaux, 2 </w:t>
      </w:r>
      <w:r w:rsidR="008A6E1A">
        <w:rPr>
          <w:rFonts w:asciiTheme="majorBidi" w:hAnsiTheme="majorBidi" w:cstheme="majorBidi"/>
        </w:rPr>
        <w:t>t</w:t>
      </w:r>
      <w:r w:rsidRPr="00724683">
        <w:rPr>
          <w:rFonts w:asciiTheme="majorBidi" w:hAnsiTheme="majorBidi" w:cstheme="majorBidi"/>
        </w:rPr>
        <w:t xml:space="preserve">echniciens, 2 </w:t>
      </w:r>
      <w:r w:rsidR="008A6E1A">
        <w:rPr>
          <w:rFonts w:asciiTheme="majorBidi" w:hAnsiTheme="majorBidi" w:cstheme="majorBidi"/>
        </w:rPr>
        <w:t>c</w:t>
      </w:r>
      <w:r w:rsidRPr="00724683">
        <w:rPr>
          <w:rFonts w:asciiTheme="majorBidi" w:hAnsiTheme="majorBidi" w:cstheme="majorBidi"/>
        </w:rPr>
        <w:t>aissiers</w:t>
      </w:r>
      <w:r w:rsidR="008A6E1A">
        <w:rPr>
          <w:rFonts w:asciiTheme="majorBidi" w:hAnsiTheme="majorBidi" w:cstheme="majorBidi"/>
        </w:rPr>
        <w:t>,</w:t>
      </w:r>
      <w:r w:rsidRPr="00724683">
        <w:rPr>
          <w:rFonts w:asciiTheme="majorBidi" w:hAnsiTheme="majorBidi" w:cstheme="majorBidi"/>
        </w:rPr>
        <w:t xml:space="preserve"> 1 </w:t>
      </w:r>
      <w:r w:rsidR="008A6E1A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>djoint</w:t>
      </w:r>
    </w:p>
    <w:p w14:paraId="636B7EA7" w14:textId="269CC1F2" w:rsidR="00EC7ED9" w:rsidRPr="00724683" w:rsidRDefault="00EC7ED9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Gestion d’un portefeuille crédits hypothécaires aux particuliers de 7 </w:t>
      </w:r>
      <w:r w:rsidR="008A6E1A">
        <w:rPr>
          <w:rFonts w:asciiTheme="majorBidi" w:hAnsiTheme="majorBidi" w:cstheme="majorBidi"/>
        </w:rPr>
        <w:t>m</w:t>
      </w:r>
      <w:r w:rsidRPr="00724683">
        <w:rPr>
          <w:rFonts w:asciiTheme="majorBidi" w:hAnsiTheme="majorBidi" w:cstheme="majorBidi"/>
        </w:rPr>
        <w:t>illions USD</w:t>
      </w:r>
    </w:p>
    <w:p w14:paraId="2DE6C0A9" w14:textId="4C25C656" w:rsidR="00EC7ED9" w:rsidRPr="00724683" w:rsidRDefault="00EC7ED9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Gestion d’un portefeuille crédit </w:t>
      </w:r>
      <w:r w:rsidR="008A6E1A">
        <w:rPr>
          <w:rFonts w:asciiTheme="majorBidi" w:hAnsiTheme="majorBidi" w:cstheme="majorBidi"/>
        </w:rPr>
        <w:t>t</w:t>
      </w:r>
      <w:r w:rsidRPr="00724683">
        <w:rPr>
          <w:rFonts w:asciiTheme="majorBidi" w:hAnsiTheme="majorBidi" w:cstheme="majorBidi"/>
        </w:rPr>
        <w:t xml:space="preserve">rès petite et </w:t>
      </w:r>
      <w:r w:rsidR="008A6E1A">
        <w:rPr>
          <w:rFonts w:asciiTheme="majorBidi" w:hAnsiTheme="majorBidi" w:cstheme="majorBidi"/>
        </w:rPr>
        <w:t>p</w:t>
      </w:r>
      <w:r w:rsidRPr="00724683">
        <w:rPr>
          <w:rFonts w:asciiTheme="majorBidi" w:hAnsiTheme="majorBidi" w:cstheme="majorBidi"/>
        </w:rPr>
        <w:t xml:space="preserve">etite </w:t>
      </w:r>
      <w:r w:rsidR="008A6E1A">
        <w:rPr>
          <w:rFonts w:asciiTheme="majorBidi" w:hAnsiTheme="majorBidi" w:cstheme="majorBidi"/>
        </w:rPr>
        <w:t>e</w:t>
      </w:r>
      <w:r w:rsidRPr="00724683">
        <w:rPr>
          <w:rFonts w:asciiTheme="majorBidi" w:hAnsiTheme="majorBidi" w:cstheme="majorBidi"/>
        </w:rPr>
        <w:t xml:space="preserve">ntreprise de 2 </w:t>
      </w:r>
      <w:r w:rsidR="008A6E1A">
        <w:rPr>
          <w:rFonts w:asciiTheme="majorBidi" w:hAnsiTheme="majorBidi" w:cstheme="majorBidi"/>
        </w:rPr>
        <w:t>m</w:t>
      </w:r>
      <w:r w:rsidRPr="00724683">
        <w:rPr>
          <w:rFonts w:asciiTheme="majorBidi" w:hAnsiTheme="majorBidi" w:cstheme="majorBidi"/>
        </w:rPr>
        <w:t>illions USD</w:t>
      </w:r>
    </w:p>
    <w:p w14:paraId="0879CDC4" w14:textId="77777777" w:rsidR="00EC7ED9" w:rsidRPr="00724683" w:rsidRDefault="00EC7ED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43D79EC9" w14:textId="72F01244" w:rsidR="00EC7ED9" w:rsidRPr="00724683" w:rsidRDefault="00EC7ED9" w:rsidP="0068123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  <w:r w:rsidRPr="00724683">
        <w:rPr>
          <w:rFonts w:asciiTheme="majorBidi" w:hAnsiTheme="majorBidi" w:cstheme="majorBidi"/>
          <w:b/>
          <w:bCs/>
        </w:rPr>
        <w:t xml:space="preserve">ALGERIA GULF BANK (Filiale groupe </w:t>
      </w:r>
      <w:r w:rsidR="00681230" w:rsidRPr="00724683">
        <w:rPr>
          <w:rFonts w:asciiTheme="majorBidi" w:hAnsiTheme="majorBidi" w:cstheme="majorBidi"/>
          <w:b/>
          <w:bCs/>
        </w:rPr>
        <w:t>KIP</w:t>
      </w:r>
      <w:r w:rsidR="00681230">
        <w:rPr>
          <w:rFonts w:asciiTheme="majorBidi" w:hAnsiTheme="majorBidi" w:cstheme="majorBidi"/>
          <w:b/>
          <w:bCs/>
        </w:rPr>
        <w:t>C</w:t>
      </w:r>
      <w:r w:rsidR="00681230" w:rsidRPr="00724683">
        <w:rPr>
          <w:rFonts w:asciiTheme="majorBidi" w:hAnsiTheme="majorBidi" w:cstheme="majorBidi"/>
          <w:b/>
          <w:bCs/>
        </w:rPr>
        <w:t>O</w:t>
      </w:r>
      <w:r w:rsidRPr="00724683">
        <w:rPr>
          <w:rFonts w:asciiTheme="majorBidi" w:hAnsiTheme="majorBidi" w:cstheme="majorBidi"/>
          <w:b/>
          <w:bCs/>
        </w:rPr>
        <w:t>)</w:t>
      </w:r>
      <w:r w:rsidRPr="00724683">
        <w:rPr>
          <w:rFonts w:asciiTheme="majorBidi" w:hAnsiTheme="majorBidi" w:cstheme="majorBidi"/>
        </w:rPr>
        <w:t xml:space="preserve">            </w:t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 xml:space="preserve"> </w:t>
      </w:r>
      <w:r w:rsidRPr="00724683">
        <w:rPr>
          <w:rFonts w:asciiTheme="majorBidi" w:hAnsiTheme="majorBidi" w:cstheme="majorBidi"/>
          <w:b/>
          <w:bCs/>
          <w:i/>
          <w:iCs/>
        </w:rPr>
        <w:t>-2007à 2008-</w:t>
      </w:r>
    </w:p>
    <w:p w14:paraId="41F362E8" w14:textId="40BF7899" w:rsidR="00EC7ED9" w:rsidRPr="00724683" w:rsidRDefault="00EC7ED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</w:rPr>
      </w:pPr>
      <w:r w:rsidRPr="00724683">
        <w:rPr>
          <w:rFonts w:asciiTheme="majorBidi" w:hAnsiTheme="majorBidi" w:cstheme="majorBidi"/>
          <w:i/>
          <w:iCs/>
        </w:rPr>
        <w:t xml:space="preserve">Conseiller </w:t>
      </w:r>
      <w:r w:rsidR="008A6E1A">
        <w:rPr>
          <w:rFonts w:asciiTheme="majorBidi" w:hAnsiTheme="majorBidi" w:cstheme="majorBidi"/>
          <w:i/>
          <w:iCs/>
        </w:rPr>
        <w:t>c</w:t>
      </w:r>
      <w:r w:rsidRPr="00724683">
        <w:rPr>
          <w:rFonts w:asciiTheme="majorBidi" w:hAnsiTheme="majorBidi" w:cstheme="majorBidi"/>
          <w:i/>
          <w:iCs/>
        </w:rPr>
        <w:t>lientèle</w:t>
      </w:r>
    </w:p>
    <w:p w14:paraId="3126289D" w14:textId="700ACFE9" w:rsidR="00EC7ED9" w:rsidRPr="00724683" w:rsidRDefault="00EC7ED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  <w:b/>
          <w:bCs/>
          <w:u w:val="single"/>
        </w:rPr>
        <w:t>Localité :</w:t>
      </w:r>
      <w:r w:rsidRPr="00724683">
        <w:rPr>
          <w:rFonts w:asciiTheme="majorBidi" w:hAnsiTheme="majorBidi" w:cstheme="majorBidi"/>
        </w:rPr>
        <w:t xml:space="preserve"> </w:t>
      </w:r>
      <w:proofErr w:type="spellStart"/>
      <w:r w:rsidRPr="00724683">
        <w:rPr>
          <w:rFonts w:asciiTheme="majorBidi" w:hAnsiTheme="majorBidi" w:cstheme="majorBidi"/>
        </w:rPr>
        <w:t>Chlef</w:t>
      </w:r>
      <w:proofErr w:type="spellEnd"/>
      <w:r w:rsidRPr="00724683">
        <w:rPr>
          <w:rFonts w:asciiTheme="majorBidi" w:hAnsiTheme="majorBidi" w:cstheme="majorBidi"/>
        </w:rPr>
        <w:t xml:space="preserve"> (200 Km à l’</w:t>
      </w:r>
      <w:r w:rsidR="008A6E1A">
        <w:rPr>
          <w:rFonts w:asciiTheme="majorBidi" w:hAnsiTheme="majorBidi" w:cstheme="majorBidi"/>
        </w:rPr>
        <w:t>o</w:t>
      </w:r>
      <w:r w:rsidRPr="00724683">
        <w:rPr>
          <w:rFonts w:asciiTheme="majorBidi" w:hAnsiTheme="majorBidi" w:cstheme="majorBidi"/>
        </w:rPr>
        <w:t>uest d’Alger)</w:t>
      </w:r>
    </w:p>
    <w:p w14:paraId="1FF0C9B5" w14:textId="77777777" w:rsidR="00EC7ED9" w:rsidRPr="00724683" w:rsidRDefault="00EC7ED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A</w:t>
      </w:r>
      <w:r w:rsidR="00941639" w:rsidRPr="00724683">
        <w:rPr>
          <w:rFonts w:asciiTheme="majorBidi" w:hAnsiTheme="majorBidi" w:cstheme="majorBidi"/>
        </w:rPr>
        <w:t xml:space="preserve">gence dédiée </w:t>
      </w:r>
      <w:r w:rsidR="008A6E1A">
        <w:rPr>
          <w:rFonts w:asciiTheme="majorBidi" w:hAnsiTheme="majorBidi" w:cstheme="majorBidi"/>
        </w:rPr>
        <w:t xml:space="preserve">à la </w:t>
      </w:r>
      <w:r w:rsidR="00941639" w:rsidRPr="00724683">
        <w:rPr>
          <w:rFonts w:asciiTheme="majorBidi" w:hAnsiTheme="majorBidi" w:cstheme="majorBidi"/>
        </w:rPr>
        <w:t>PME</w:t>
      </w:r>
    </w:p>
    <w:p w14:paraId="7376E0D8" w14:textId="77777777" w:rsidR="00941639" w:rsidRPr="00724683" w:rsidRDefault="0094163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329CB23C" w14:textId="77777777" w:rsidR="00941639" w:rsidRPr="00724683" w:rsidRDefault="00941639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Prospection du marché et démarchage de la clientèle PME</w:t>
      </w:r>
    </w:p>
    <w:p w14:paraId="406E73B3" w14:textId="0345C77A" w:rsidR="00941639" w:rsidRPr="00724683" w:rsidRDefault="00941639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Prise en charge des opérations </w:t>
      </w:r>
      <w:r w:rsidR="008A6E1A">
        <w:rPr>
          <w:rFonts w:asciiTheme="majorBidi" w:hAnsiTheme="majorBidi" w:cstheme="majorBidi"/>
        </w:rPr>
        <w:t>c</w:t>
      </w:r>
      <w:r w:rsidRPr="00724683">
        <w:rPr>
          <w:rFonts w:asciiTheme="majorBidi" w:hAnsiTheme="majorBidi" w:cstheme="majorBidi"/>
        </w:rPr>
        <w:t>ommerce extérieur des clients du portefeuille géré</w:t>
      </w:r>
    </w:p>
    <w:p w14:paraId="685973F0" w14:textId="77777777" w:rsidR="00941639" w:rsidRPr="00724683" w:rsidRDefault="00941639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Prise en charge et suivi des demandes de crédit des clients du portefeuille géré</w:t>
      </w:r>
    </w:p>
    <w:p w14:paraId="4AC1BD31" w14:textId="77777777" w:rsidR="00941639" w:rsidRPr="00724683" w:rsidRDefault="00941639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Analyse des demandes de crédit</w:t>
      </w:r>
    </w:p>
    <w:p w14:paraId="0583D613" w14:textId="77777777" w:rsidR="00941639" w:rsidRPr="00724683" w:rsidRDefault="0094163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2DB83F24" w14:textId="103B2829" w:rsidR="00941639" w:rsidRPr="00724683" w:rsidRDefault="0094163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  <w:r w:rsidRPr="00724683">
        <w:rPr>
          <w:rFonts w:asciiTheme="majorBidi" w:hAnsiTheme="majorBidi" w:cstheme="majorBidi"/>
          <w:b/>
          <w:bCs/>
        </w:rPr>
        <w:t>CR</w:t>
      </w:r>
      <w:r w:rsidR="008A6E1A">
        <w:rPr>
          <w:rFonts w:asciiTheme="majorBidi" w:hAnsiTheme="majorBidi" w:cstheme="majorBidi"/>
          <w:b/>
          <w:bCs/>
        </w:rPr>
        <w:t>É</w:t>
      </w:r>
      <w:r w:rsidRPr="00724683">
        <w:rPr>
          <w:rFonts w:asciiTheme="majorBidi" w:hAnsiTheme="majorBidi" w:cstheme="majorBidi"/>
          <w:b/>
          <w:bCs/>
        </w:rPr>
        <w:t>DIT POPULAIRE D’ALG</w:t>
      </w:r>
      <w:r w:rsidR="008A6E1A">
        <w:rPr>
          <w:rFonts w:asciiTheme="majorBidi" w:hAnsiTheme="majorBidi" w:cstheme="majorBidi"/>
          <w:b/>
          <w:bCs/>
        </w:rPr>
        <w:t>É</w:t>
      </w:r>
      <w:r w:rsidRPr="00724683">
        <w:rPr>
          <w:rFonts w:asciiTheme="majorBidi" w:hAnsiTheme="majorBidi" w:cstheme="majorBidi"/>
          <w:b/>
          <w:bCs/>
        </w:rPr>
        <w:t>RIE</w:t>
      </w:r>
      <w:r w:rsidRPr="00724683">
        <w:rPr>
          <w:rFonts w:asciiTheme="majorBidi" w:hAnsiTheme="majorBidi" w:cstheme="majorBidi"/>
        </w:rPr>
        <w:t xml:space="preserve">                                     </w:t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Pr="00724683">
        <w:rPr>
          <w:rFonts w:asciiTheme="majorBidi" w:hAnsiTheme="majorBidi" w:cstheme="majorBidi"/>
          <w:b/>
          <w:bCs/>
          <w:i/>
          <w:iCs/>
        </w:rPr>
        <w:t>-2004 à 2007-</w:t>
      </w:r>
    </w:p>
    <w:p w14:paraId="105B1050" w14:textId="77777777" w:rsidR="00941639" w:rsidRPr="00724683" w:rsidRDefault="0094163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</w:rPr>
      </w:pPr>
      <w:r w:rsidRPr="00724683">
        <w:rPr>
          <w:rFonts w:asciiTheme="majorBidi" w:hAnsiTheme="majorBidi" w:cstheme="majorBidi"/>
          <w:i/>
          <w:iCs/>
        </w:rPr>
        <w:t>Chargé d’études Crédit</w:t>
      </w:r>
    </w:p>
    <w:p w14:paraId="108D8470" w14:textId="77777777" w:rsidR="00941639" w:rsidRPr="00724683" w:rsidRDefault="0094163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  <w:b/>
          <w:bCs/>
          <w:u w:val="single"/>
        </w:rPr>
        <w:t>Localité :</w:t>
      </w:r>
      <w:r w:rsidRPr="00724683">
        <w:rPr>
          <w:rFonts w:asciiTheme="majorBidi" w:hAnsiTheme="majorBidi" w:cstheme="majorBidi"/>
        </w:rPr>
        <w:t xml:space="preserve"> </w:t>
      </w:r>
      <w:proofErr w:type="spellStart"/>
      <w:r w:rsidRPr="00724683">
        <w:rPr>
          <w:rFonts w:asciiTheme="majorBidi" w:hAnsiTheme="majorBidi" w:cstheme="majorBidi"/>
        </w:rPr>
        <w:t>Chlef</w:t>
      </w:r>
      <w:proofErr w:type="spellEnd"/>
      <w:r w:rsidRPr="00724683">
        <w:rPr>
          <w:rFonts w:asciiTheme="majorBidi" w:hAnsiTheme="majorBidi" w:cstheme="majorBidi"/>
        </w:rPr>
        <w:t xml:space="preserve"> (200 Km à l’ouest d’Alger)</w:t>
      </w:r>
    </w:p>
    <w:p w14:paraId="201E7915" w14:textId="372B28C7" w:rsidR="00941639" w:rsidRPr="00724683" w:rsidRDefault="0094163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Banque </w:t>
      </w:r>
      <w:r w:rsidR="008A6E1A">
        <w:rPr>
          <w:rFonts w:asciiTheme="majorBidi" w:hAnsiTheme="majorBidi" w:cstheme="majorBidi"/>
        </w:rPr>
        <w:t>p</w:t>
      </w:r>
      <w:r w:rsidRPr="00724683">
        <w:rPr>
          <w:rFonts w:asciiTheme="majorBidi" w:hAnsiTheme="majorBidi" w:cstheme="majorBidi"/>
        </w:rPr>
        <w:t xml:space="preserve">ublique </w:t>
      </w:r>
    </w:p>
    <w:p w14:paraId="4C17DD8A" w14:textId="77777777" w:rsidR="00941639" w:rsidRPr="00724683" w:rsidRDefault="0094163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4A9AD8D7" w14:textId="126733C4" w:rsidR="00941639" w:rsidRPr="00724683" w:rsidRDefault="00941639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Traitement des dossiers de crédits d’exploitation</w:t>
      </w:r>
    </w:p>
    <w:p w14:paraId="317D848D" w14:textId="5874418C" w:rsidR="00941639" w:rsidRPr="00724683" w:rsidRDefault="00941639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Traitement des dossiers de crédits d’</w:t>
      </w:r>
      <w:r w:rsidR="008A6E1A">
        <w:rPr>
          <w:rFonts w:asciiTheme="majorBidi" w:hAnsiTheme="majorBidi" w:cstheme="majorBidi"/>
        </w:rPr>
        <w:t>i</w:t>
      </w:r>
      <w:r w:rsidRPr="00724683">
        <w:rPr>
          <w:rFonts w:asciiTheme="majorBidi" w:hAnsiTheme="majorBidi" w:cstheme="majorBidi"/>
        </w:rPr>
        <w:t>nvestissement</w:t>
      </w:r>
    </w:p>
    <w:p w14:paraId="3752E3E6" w14:textId="77777777" w:rsidR="00941639" w:rsidRPr="00724683" w:rsidRDefault="00941639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Analyse financière</w:t>
      </w:r>
    </w:p>
    <w:p w14:paraId="01FDBDC2" w14:textId="77777777" w:rsidR="00941639" w:rsidRPr="00724683" w:rsidRDefault="00941639" w:rsidP="0072468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Suivi des recouvrements</w:t>
      </w:r>
    </w:p>
    <w:p w14:paraId="7E656EB9" w14:textId="77777777" w:rsidR="00941639" w:rsidRPr="00724683" w:rsidRDefault="0094163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1455B8B5" w14:textId="77777777" w:rsidR="00941639" w:rsidRPr="00724683" w:rsidRDefault="0094163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4683">
        <w:rPr>
          <w:rFonts w:asciiTheme="majorBidi" w:hAnsiTheme="majorBidi" w:cstheme="majorBidi"/>
          <w:b/>
          <w:bCs/>
          <w:sz w:val="32"/>
          <w:szCs w:val="32"/>
          <w:u w:val="single"/>
        </w:rPr>
        <w:t>AUTRES EXPERIENCES PROFESSIONNELLES :</w:t>
      </w:r>
    </w:p>
    <w:p w14:paraId="379BA7C9" w14:textId="77777777" w:rsidR="00941639" w:rsidRPr="00724683" w:rsidRDefault="00941639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69808E0D" w14:textId="77777777" w:rsidR="00510618" w:rsidRPr="00724683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</w:rPr>
      </w:pPr>
      <w:r w:rsidRPr="00724683">
        <w:rPr>
          <w:rFonts w:asciiTheme="majorBidi" w:hAnsiTheme="majorBidi" w:cstheme="majorBidi"/>
          <w:b/>
          <w:bCs/>
        </w:rPr>
        <w:t xml:space="preserve">FORMATEUR </w:t>
      </w:r>
    </w:p>
    <w:p w14:paraId="03D6863B" w14:textId="1CE6C409" w:rsidR="00EC7ED9" w:rsidRPr="00724683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Centre de Formation </w:t>
      </w:r>
      <w:r w:rsidR="008A6E1A">
        <w:rPr>
          <w:rFonts w:asciiTheme="majorBidi" w:hAnsiTheme="majorBidi" w:cstheme="majorBidi"/>
        </w:rPr>
        <w:t xml:space="preserve">du </w:t>
      </w:r>
      <w:r w:rsidRPr="00724683">
        <w:rPr>
          <w:rFonts w:asciiTheme="majorBidi" w:hAnsiTheme="majorBidi" w:cstheme="majorBidi"/>
        </w:rPr>
        <w:t>Crédit Populaire d’Algérie : Cursus C</w:t>
      </w:r>
      <w:r w:rsidR="008A6E1A">
        <w:rPr>
          <w:rFonts w:asciiTheme="majorBidi" w:hAnsiTheme="majorBidi" w:cstheme="majorBidi"/>
        </w:rPr>
        <w:t>hargé</w:t>
      </w:r>
      <w:r w:rsidRPr="00724683">
        <w:rPr>
          <w:rFonts w:asciiTheme="majorBidi" w:hAnsiTheme="majorBidi" w:cstheme="majorBidi"/>
        </w:rPr>
        <w:t xml:space="preserve"> </w:t>
      </w:r>
      <w:r w:rsidR="008A6E1A">
        <w:rPr>
          <w:rFonts w:asciiTheme="majorBidi" w:hAnsiTheme="majorBidi" w:cstheme="majorBidi"/>
        </w:rPr>
        <w:t>de comptes</w:t>
      </w:r>
      <w:r w:rsidRPr="00724683">
        <w:rPr>
          <w:rFonts w:asciiTheme="majorBidi" w:hAnsiTheme="majorBidi" w:cstheme="majorBidi"/>
        </w:rPr>
        <w:t xml:space="preserve"> PME</w:t>
      </w:r>
    </w:p>
    <w:p w14:paraId="57E8426D" w14:textId="1966AB58" w:rsidR="00510618" w:rsidRPr="00724683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Institut National de Formation Professionnelle de Gestion : Cursus : </w:t>
      </w:r>
      <w:r w:rsidR="008A6E1A">
        <w:rPr>
          <w:rFonts w:asciiTheme="majorBidi" w:hAnsiTheme="majorBidi" w:cstheme="majorBidi"/>
        </w:rPr>
        <w:t>Technicien supérieur - banque</w:t>
      </w:r>
      <w:r w:rsidRPr="00724683">
        <w:rPr>
          <w:rFonts w:asciiTheme="majorBidi" w:hAnsiTheme="majorBidi" w:cstheme="majorBidi"/>
        </w:rPr>
        <w:t xml:space="preserve">, </w:t>
      </w:r>
      <w:r w:rsidR="008A6E1A">
        <w:rPr>
          <w:rFonts w:asciiTheme="majorBidi" w:hAnsiTheme="majorBidi" w:cstheme="majorBidi"/>
        </w:rPr>
        <w:t>Marketing</w:t>
      </w:r>
      <w:r w:rsidRPr="00724683">
        <w:rPr>
          <w:rFonts w:asciiTheme="majorBidi" w:hAnsiTheme="majorBidi" w:cstheme="majorBidi"/>
        </w:rPr>
        <w:t>,</w:t>
      </w:r>
      <w:r w:rsidR="008A6E1A">
        <w:rPr>
          <w:rFonts w:asciiTheme="majorBidi" w:hAnsiTheme="majorBidi" w:cstheme="majorBidi"/>
        </w:rPr>
        <w:t xml:space="preserve"> Assurances</w:t>
      </w:r>
    </w:p>
    <w:p w14:paraId="044923E5" w14:textId="77777777" w:rsidR="00510618" w:rsidRPr="00724683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</w:rPr>
      </w:pPr>
      <w:proofErr w:type="gramStart"/>
      <w:r w:rsidRPr="00724683">
        <w:rPr>
          <w:rFonts w:asciiTheme="majorBidi" w:hAnsiTheme="majorBidi" w:cstheme="majorBidi"/>
          <w:b/>
          <w:bCs/>
          <w:i/>
          <w:iCs/>
        </w:rPr>
        <w:t>MODULES</w:t>
      </w:r>
      <w:proofErr w:type="gramEnd"/>
      <w:r w:rsidRPr="00724683">
        <w:rPr>
          <w:rFonts w:asciiTheme="majorBidi" w:hAnsiTheme="majorBidi" w:cstheme="majorBidi"/>
          <w:b/>
          <w:bCs/>
          <w:i/>
          <w:iCs/>
        </w:rPr>
        <w:t> </w:t>
      </w:r>
      <w:r w:rsidRPr="00724683">
        <w:rPr>
          <w:rFonts w:asciiTheme="majorBidi" w:hAnsiTheme="majorBidi" w:cstheme="majorBidi"/>
          <w:i/>
          <w:iCs/>
        </w:rPr>
        <w:t>:</w:t>
      </w:r>
    </w:p>
    <w:p w14:paraId="04F2C8EF" w14:textId="3511DB1C" w:rsidR="00510618" w:rsidRPr="00724683" w:rsidRDefault="00510618" w:rsidP="0072468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Techniques </w:t>
      </w:r>
      <w:r w:rsidR="008A6E1A">
        <w:rPr>
          <w:rFonts w:asciiTheme="majorBidi" w:hAnsiTheme="majorBidi" w:cstheme="majorBidi"/>
        </w:rPr>
        <w:t>b</w:t>
      </w:r>
      <w:r w:rsidRPr="00724683">
        <w:rPr>
          <w:rFonts w:asciiTheme="majorBidi" w:hAnsiTheme="majorBidi" w:cstheme="majorBidi"/>
        </w:rPr>
        <w:t>ancaires</w:t>
      </w:r>
    </w:p>
    <w:p w14:paraId="711329E6" w14:textId="77777777" w:rsidR="00510618" w:rsidRPr="00724683" w:rsidRDefault="00510618" w:rsidP="0072468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Analyse financière</w:t>
      </w:r>
    </w:p>
    <w:p w14:paraId="073B5BC9" w14:textId="3187266A" w:rsidR="00510618" w:rsidRPr="00724683" w:rsidRDefault="00510618" w:rsidP="0072468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Techniques d’</w:t>
      </w:r>
      <w:r w:rsidR="008A6E1A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>ssurance</w:t>
      </w:r>
      <w:r w:rsidR="008A6E1A">
        <w:rPr>
          <w:rFonts w:asciiTheme="majorBidi" w:hAnsiTheme="majorBidi" w:cstheme="majorBidi"/>
        </w:rPr>
        <w:t>s</w:t>
      </w:r>
    </w:p>
    <w:p w14:paraId="0B3CF1FC" w14:textId="77777777" w:rsidR="00510618" w:rsidRPr="00724683" w:rsidRDefault="00510618" w:rsidP="0072468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Techniques de vente</w:t>
      </w:r>
    </w:p>
    <w:p w14:paraId="3C1BFA5C" w14:textId="0ED94133" w:rsidR="00510618" w:rsidRPr="00724683" w:rsidRDefault="00510618" w:rsidP="0072468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Posture </w:t>
      </w:r>
      <w:r w:rsidR="008A6E1A">
        <w:rPr>
          <w:rFonts w:asciiTheme="majorBidi" w:hAnsiTheme="majorBidi" w:cstheme="majorBidi"/>
        </w:rPr>
        <w:t>c</w:t>
      </w:r>
      <w:r w:rsidRPr="00724683">
        <w:rPr>
          <w:rFonts w:asciiTheme="majorBidi" w:hAnsiTheme="majorBidi" w:cstheme="majorBidi"/>
        </w:rPr>
        <w:t>ommerciale et outils de vente</w:t>
      </w:r>
    </w:p>
    <w:p w14:paraId="18605C8A" w14:textId="77777777" w:rsidR="00510618" w:rsidRPr="00724683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43CAC7B0" w14:textId="76A1322B" w:rsidR="00510618" w:rsidRPr="00724683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</w:rPr>
      </w:pPr>
      <w:r w:rsidRPr="00724683">
        <w:rPr>
          <w:rFonts w:asciiTheme="majorBidi" w:hAnsiTheme="majorBidi" w:cstheme="majorBidi"/>
          <w:b/>
          <w:bCs/>
        </w:rPr>
        <w:t>JURY EXAMINATEUR</w:t>
      </w:r>
    </w:p>
    <w:p w14:paraId="555B958F" w14:textId="77777777" w:rsidR="00510618" w:rsidRPr="00724683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Centre de Formation Professionnelle de Gestion</w:t>
      </w:r>
    </w:p>
    <w:p w14:paraId="35857AFF" w14:textId="10E3CDE7" w:rsidR="00510618" w:rsidRPr="00724683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Cursus ; Technicien </w:t>
      </w:r>
      <w:r w:rsidR="008A6E1A">
        <w:rPr>
          <w:rFonts w:asciiTheme="majorBidi" w:hAnsiTheme="majorBidi" w:cstheme="majorBidi"/>
        </w:rPr>
        <w:t>su</w:t>
      </w:r>
      <w:r w:rsidR="00286610" w:rsidRPr="00724683">
        <w:rPr>
          <w:rFonts w:asciiTheme="majorBidi" w:hAnsiTheme="majorBidi" w:cstheme="majorBidi"/>
        </w:rPr>
        <w:t>périeur</w:t>
      </w:r>
      <w:r w:rsidRPr="00724683">
        <w:rPr>
          <w:rFonts w:asciiTheme="majorBidi" w:hAnsiTheme="majorBidi" w:cstheme="majorBidi"/>
        </w:rPr>
        <w:t xml:space="preserve"> </w:t>
      </w:r>
      <w:r w:rsidR="008A6E1A">
        <w:rPr>
          <w:rFonts w:asciiTheme="majorBidi" w:hAnsiTheme="majorBidi" w:cstheme="majorBidi"/>
        </w:rPr>
        <w:t>b</w:t>
      </w:r>
      <w:r w:rsidRPr="00724683">
        <w:rPr>
          <w:rFonts w:asciiTheme="majorBidi" w:hAnsiTheme="majorBidi" w:cstheme="majorBidi"/>
        </w:rPr>
        <w:t xml:space="preserve">anque, Technicien </w:t>
      </w:r>
      <w:r w:rsidR="008A6E1A">
        <w:rPr>
          <w:rFonts w:asciiTheme="majorBidi" w:hAnsiTheme="majorBidi" w:cstheme="majorBidi"/>
        </w:rPr>
        <w:t>s</w:t>
      </w:r>
      <w:r w:rsidR="00286610" w:rsidRPr="00724683">
        <w:rPr>
          <w:rFonts w:asciiTheme="majorBidi" w:hAnsiTheme="majorBidi" w:cstheme="majorBidi"/>
        </w:rPr>
        <w:t>upérieur</w:t>
      </w:r>
      <w:r w:rsidRPr="00724683">
        <w:rPr>
          <w:rFonts w:asciiTheme="majorBidi" w:hAnsiTheme="majorBidi" w:cstheme="majorBidi"/>
        </w:rPr>
        <w:t xml:space="preserve"> </w:t>
      </w:r>
      <w:r w:rsidR="008A6E1A">
        <w:rPr>
          <w:rFonts w:asciiTheme="majorBidi" w:hAnsiTheme="majorBidi" w:cstheme="majorBidi"/>
        </w:rPr>
        <w:t>m</w:t>
      </w:r>
      <w:r w:rsidRPr="00724683">
        <w:rPr>
          <w:rFonts w:asciiTheme="majorBidi" w:hAnsiTheme="majorBidi" w:cstheme="majorBidi"/>
        </w:rPr>
        <w:t xml:space="preserve">arketing, Technicien </w:t>
      </w:r>
      <w:r w:rsidR="008A6E1A">
        <w:rPr>
          <w:rFonts w:asciiTheme="majorBidi" w:hAnsiTheme="majorBidi" w:cstheme="majorBidi"/>
        </w:rPr>
        <w:t>s</w:t>
      </w:r>
      <w:r w:rsidR="00286610" w:rsidRPr="00724683">
        <w:rPr>
          <w:rFonts w:asciiTheme="majorBidi" w:hAnsiTheme="majorBidi" w:cstheme="majorBidi"/>
        </w:rPr>
        <w:t>upérieur</w:t>
      </w:r>
      <w:r w:rsidRPr="00724683">
        <w:rPr>
          <w:rFonts w:asciiTheme="majorBidi" w:hAnsiTheme="majorBidi" w:cstheme="majorBidi"/>
        </w:rPr>
        <w:t xml:space="preserve"> </w:t>
      </w:r>
      <w:r w:rsidR="008A6E1A">
        <w:rPr>
          <w:rFonts w:asciiTheme="majorBidi" w:hAnsiTheme="majorBidi" w:cstheme="majorBidi"/>
        </w:rPr>
        <w:t>a</w:t>
      </w:r>
      <w:r w:rsidR="00724683">
        <w:rPr>
          <w:rFonts w:asciiTheme="majorBidi" w:hAnsiTheme="majorBidi" w:cstheme="majorBidi"/>
        </w:rPr>
        <w:t>ssurance</w:t>
      </w:r>
      <w:r w:rsidR="008A6E1A">
        <w:rPr>
          <w:rFonts w:asciiTheme="majorBidi" w:hAnsiTheme="majorBidi" w:cstheme="majorBidi"/>
        </w:rPr>
        <w:t>s</w:t>
      </w:r>
    </w:p>
    <w:p w14:paraId="5CCC5FA1" w14:textId="77777777" w:rsidR="00510618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ins w:id="12" w:author="Utilisateur" w:date="2019-03-27T16:49:00Z"/>
          <w:rFonts w:asciiTheme="majorBidi" w:hAnsiTheme="majorBidi" w:cstheme="majorBidi"/>
        </w:rPr>
      </w:pPr>
    </w:p>
    <w:p w14:paraId="607051A8" w14:textId="77777777" w:rsidR="00681230" w:rsidRDefault="00681230" w:rsidP="00724683">
      <w:pPr>
        <w:autoSpaceDE w:val="0"/>
        <w:autoSpaceDN w:val="0"/>
        <w:adjustRightInd w:val="0"/>
        <w:spacing w:after="0" w:line="240" w:lineRule="auto"/>
        <w:jc w:val="both"/>
        <w:rPr>
          <w:ins w:id="13" w:author="Utilisateur" w:date="2019-03-27T16:49:00Z"/>
          <w:rFonts w:asciiTheme="majorBidi" w:hAnsiTheme="majorBidi" w:cstheme="majorBidi"/>
        </w:rPr>
      </w:pPr>
    </w:p>
    <w:p w14:paraId="4FF98135" w14:textId="77777777" w:rsidR="00681230" w:rsidRPr="00724683" w:rsidRDefault="00681230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277D78E9" w14:textId="77777777" w:rsidR="00510618" w:rsidRPr="00724683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468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FORMATION :</w:t>
      </w:r>
    </w:p>
    <w:p w14:paraId="3D0D3DCE" w14:textId="2E1232AC" w:rsidR="000A5C52" w:rsidRDefault="000A5C52" w:rsidP="000A5C52">
      <w:pPr>
        <w:autoSpaceDE w:val="0"/>
        <w:autoSpaceDN w:val="0"/>
        <w:adjustRightInd w:val="0"/>
        <w:spacing w:after="0" w:line="240" w:lineRule="auto"/>
        <w:jc w:val="both"/>
        <w:rPr>
          <w:ins w:id="14" w:author="Utilisateur" w:date="2019-07-28T08:34:00Z"/>
          <w:rFonts w:asciiTheme="majorBidi" w:hAnsiTheme="majorBidi" w:cstheme="majorBidi"/>
          <w:b/>
          <w:bCs/>
        </w:rPr>
        <w:pPrChange w:id="15" w:author="Utilisateur" w:date="2019-07-28T08:40:00Z">
          <w:pPr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proofErr w:type="spellStart"/>
      <w:ins w:id="16" w:author="Utilisateur" w:date="2019-07-28T08:34:00Z">
        <w:r>
          <w:rPr>
            <w:rFonts w:asciiTheme="majorBidi" w:hAnsiTheme="majorBidi" w:cstheme="majorBidi"/>
            <w:b/>
            <w:bCs/>
          </w:rPr>
          <w:t>MBway</w:t>
        </w:r>
        <w:proofErr w:type="spellEnd"/>
        <w:r>
          <w:rPr>
            <w:rFonts w:asciiTheme="majorBidi" w:hAnsiTheme="majorBidi" w:cstheme="majorBidi"/>
            <w:b/>
            <w:bCs/>
          </w:rPr>
          <w:t xml:space="preserve"> Management &amp; Bus</w:t>
        </w:r>
      </w:ins>
      <w:ins w:id="17" w:author="Utilisateur" w:date="2019-07-28T08:39:00Z">
        <w:r>
          <w:rPr>
            <w:rFonts w:asciiTheme="majorBidi" w:hAnsiTheme="majorBidi" w:cstheme="majorBidi"/>
            <w:b/>
            <w:bCs/>
          </w:rPr>
          <w:t>i</w:t>
        </w:r>
      </w:ins>
      <w:ins w:id="18" w:author="Utilisateur" w:date="2019-07-28T08:34:00Z">
        <w:r>
          <w:rPr>
            <w:rFonts w:asciiTheme="majorBidi" w:hAnsiTheme="majorBidi" w:cstheme="majorBidi"/>
            <w:b/>
            <w:bCs/>
          </w:rPr>
          <w:t xml:space="preserve">ness </w:t>
        </w:r>
        <w:proofErr w:type="spellStart"/>
        <w:r>
          <w:rPr>
            <w:rFonts w:asciiTheme="majorBidi" w:hAnsiTheme="majorBidi" w:cstheme="majorBidi"/>
            <w:b/>
            <w:bCs/>
          </w:rPr>
          <w:t>School</w:t>
        </w:r>
        <w:proofErr w:type="spellEnd"/>
        <w:r>
          <w:rPr>
            <w:rFonts w:asciiTheme="majorBidi" w:hAnsiTheme="majorBidi" w:cstheme="majorBidi"/>
            <w:b/>
            <w:bCs/>
          </w:rPr>
          <w:t xml:space="preserve">  </w:t>
        </w:r>
        <w:r>
          <w:rPr>
            <w:rFonts w:asciiTheme="majorBidi" w:hAnsiTheme="majorBidi" w:cstheme="majorBidi"/>
            <w:b/>
            <w:bCs/>
          </w:rPr>
          <w:tab/>
        </w:r>
        <w:r>
          <w:rPr>
            <w:rFonts w:asciiTheme="majorBidi" w:hAnsiTheme="majorBidi" w:cstheme="majorBidi"/>
            <w:b/>
            <w:bCs/>
          </w:rPr>
          <w:tab/>
        </w:r>
        <w:r>
          <w:rPr>
            <w:rFonts w:asciiTheme="majorBidi" w:hAnsiTheme="majorBidi" w:cstheme="majorBidi"/>
            <w:b/>
            <w:bCs/>
          </w:rPr>
          <w:tab/>
        </w:r>
        <w:r>
          <w:rPr>
            <w:rFonts w:asciiTheme="majorBidi" w:hAnsiTheme="majorBidi" w:cstheme="majorBidi"/>
            <w:b/>
            <w:bCs/>
          </w:rPr>
          <w:tab/>
        </w:r>
        <w:r>
          <w:rPr>
            <w:rFonts w:asciiTheme="majorBidi" w:hAnsiTheme="majorBidi" w:cstheme="majorBidi"/>
            <w:b/>
            <w:bCs/>
          </w:rPr>
          <w:tab/>
        </w:r>
        <w:r>
          <w:rPr>
            <w:rFonts w:asciiTheme="majorBidi" w:hAnsiTheme="majorBidi" w:cstheme="majorBidi"/>
            <w:b/>
            <w:bCs/>
          </w:rPr>
          <w:tab/>
        </w:r>
      </w:ins>
      <w:ins w:id="19" w:author="Utilisateur" w:date="2019-07-28T08:40:00Z">
        <w:r>
          <w:rPr>
            <w:rFonts w:asciiTheme="majorBidi" w:hAnsiTheme="majorBidi" w:cstheme="majorBidi"/>
            <w:b/>
            <w:bCs/>
          </w:rPr>
          <w:t xml:space="preserve">                          </w:t>
        </w:r>
      </w:ins>
      <w:ins w:id="20" w:author="Utilisateur" w:date="2019-07-28T08:34:00Z">
        <w:r>
          <w:rPr>
            <w:rFonts w:asciiTheme="majorBidi" w:hAnsiTheme="majorBidi" w:cstheme="majorBidi"/>
            <w:b/>
            <w:bCs/>
          </w:rPr>
          <w:t>-2017 à 2018-</w:t>
        </w:r>
      </w:ins>
    </w:p>
    <w:p w14:paraId="311F93C3" w14:textId="76FB51E3" w:rsidR="000A5C52" w:rsidRDefault="000A5C52" w:rsidP="00724683">
      <w:pPr>
        <w:autoSpaceDE w:val="0"/>
        <w:autoSpaceDN w:val="0"/>
        <w:adjustRightInd w:val="0"/>
        <w:spacing w:after="0" w:line="240" w:lineRule="auto"/>
        <w:jc w:val="both"/>
        <w:rPr>
          <w:ins w:id="21" w:author="Utilisateur" w:date="2019-07-28T08:35:00Z"/>
          <w:rFonts w:asciiTheme="majorBidi" w:hAnsiTheme="majorBidi" w:cstheme="majorBidi"/>
          <w:b/>
          <w:bCs/>
        </w:rPr>
      </w:pPr>
      <w:ins w:id="22" w:author="Utilisateur" w:date="2019-07-28T08:35:00Z">
        <w:r>
          <w:rPr>
            <w:rFonts w:asciiTheme="majorBidi" w:hAnsiTheme="majorBidi" w:cstheme="majorBidi"/>
            <w:b/>
            <w:bCs/>
          </w:rPr>
          <w:t xml:space="preserve">Diplôme : </w:t>
        </w:r>
        <w:r>
          <w:rPr>
            <w:rFonts w:asciiTheme="majorBidi" w:hAnsiTheme="majorBidi" w:cstheme="majorBidi"/>
            <w:i/>
            <w:iCs/>
            <w:rPrChange w:id="23" w:author="Utilisateur" w:date="2019-07-28T08:39:00Z">
              <w:rPr>
                <w:rFonts w:asciiTheme="majorBidi" w:hAnsiTheme="majorBidi" w:cstheme="majorBidi"/>
                <w:i/>
                <w:iCs/>
              </w:rPr>
            </w:rPrChange>
          </w:rPr>
          <w:t>MBA in Digital Marketing &amp; Bu</w:t>
        </w:r>
        <w:r w:rsidRPr="000A5C52">
          <w:rPr>
            <w:rFonts w:asciiTheme="majorBidi" w:hAnsiTheme="majorBidi" w:cstheme="majorBidi"/>
            <w:i/>
            <w:iCs/>
            <w:rPrChange w:id="24" w:author="Utilisateur" w:date="2019-07-28T08:39:00Z">
              <w:rPr>
                <w:rFonts w:asciiTheme="majorBidi" w:hAnsiTheme="majorBidi" w:cstheme="majorBidi"/>
                <w:b/>
                <w:bCs/>
              </w:rPr>
            </w:rPrChange>
          </w:rPr>
          <w:t>s</w:t>
        </w:r>
      </w:ins>
      <w:ins w:id="25" w:author="Utilisateur" w:date="2019-07-28T08:40:00Z">
        <w:r>
          <w:rPr>
            <w:rFonts w:asciiTheme="majorBidi" w:hAnsiTheme="majorBidi" w:cstheme="majorBidi"/>
            <w:i/>
            <w:iCs/>
          </w:rPr>
          <w:t>i</w:t>
        </w:r>
      </w:ins>
      <w:ins w:id="26" w:author="Utilisateur" w:date="2019-07-28T08:35:00Z">
        <w:r w:rsidRPr="000A5C52">
          <w:rPr>
            <w:rFonts w:asciiTheme="majorBidi" w:hAnsiTheme="majorBidi" w:cstheme="majorBidi"/>
            <w:i/>
            <w:iCs/>
            <w:rPrChange w:id="27" w:author="Utilisateur" w:date="2019-07-28T08:39:00Z">
              <w:rPr>
                <w:rFonts w:asciiTheme="majorBidi" w:hAnsiTheme="majorBidi" w:cstheme="majorBidi"/>
                <w:b/>
                <w:bCs/>
              </w:rPr>
            </w:rPrChange>
          </w:rPr>
          <w:t>ness</w:t>
        </w:r>
      </w:ins>
    </w:p>
    <w:p w14:paraId="6DD97487" w14:textId="1D21381A" w:rsidR="000A5C52" w:rsidRDefault="000A5C52" w:rsidP="00724683">
      <w:pPr>
        <w:autoSpaceDE w:val="0"/>
        <w:autoSpaceDN w:val="0"/>
        <w:adjustRightInd w:val="0"/>
        <w:spacing w:after="0" w:line="240" w:lineRule="auto"/>
        <w:jc w:val="both"/>
        <w:rPr>
          <w:ins w:id="28" w:author="Utilisateur" w:date="2019-07-28T08:35:00Z"/>
          <w:rFonts w:asciiTheme="majorBidi" w:hAnsiTheme="majorBidi" w:cstheme="majorBidi"/>
          <w:b/>
          <w:bCs/>
        </w:rPr>
      </w:pPr>
      <w:ins w:id="29" w:author="Utilisateur" w:date="2019-07-28T08:35:00Z">
        <w:r>
          <w:rPr>
            <w:rFonts w:asciiTheme="majorBidi" w:hAnsiTheme="majorBidi" w:cstheme="majorBidi"/>
            <w:b/>
            <w:bCs/>
          </w:rPr>
          <w:t>Description et Cursus :</w:t>
        </w:r>
      </w:ins>
    </w:p>
    <w:p w14:paraId="1E71FF62" w14:textId="5596CEF0" w:rsidR="000A5C52" w:rsidRPr="000A5C52" w:rsidRDefault="000A5C52" w:rsidP="000A5C5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ns w:id="30" w:author="Utilisateur" w:date="2019-07-28T08:37:00Z"/>
          <w:rFonts w:asciiTheme="majorBidi" w:hAnsiTheme="majorBidi" w:cstheme="majorBidi"/>
          <w:rPrChange w:id="31" w:author="Utilisateur" w:date="2019-07-28T08:41:00Z">
            <w:rPr>
              <w:ins w:id="32" w:author="Utilisateur" w:date="2019-07-28T08:37:00Z"/>
              <w:rFonts w:asciiTheme="majorBidi" w:hAnsiTheme="majorBidi" w:cstheme="majorBidi"/>
              <w:b/>
              <w:bCs/>
            </w:rPr>
          </w:rPrChange>
        </w:rPr>
        <w:pPrChange w:id="33" w:author="Utilisateur" w:date="2019-07-28T08:36:00Z">
          <w:pPr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ins w:id="34" w:author="Utilisateur" w:date="2019-07-28T08:36:00Z">
        <w:r w:rsidRPr="000A5C52">
          <w:rPr>
            <w:rFonts w:asciiTheme="majorBidi" w:hAnsiTheme="majorBidi" w:cstheme="majorBidi"/>
            <w:rPrChange w:id="35" w:author="Utilisateur" w:date="2019-07-28T08:41:00Z">
              <w:rPr>
                <w:rFonts w:asciiTheme="majorBidi" w:hAnsiTheme="majorBidi" w:cstheme="majorBidi"/>
                <w:b/>
                <w:bCs/>
              </w:rPr>
            </w:rPrChange>
          </w:rPr>
          <w:t xml:space="preserve">Transformation </w:t>
        </w:r>
      </w:ins>
      <w:ins w:id="36" w:author="Utilisateur" w:date="2019-07-28T08:40:00Z">
        <w:r w:rsidRPr="000A5C52">
          <w:rPr>
            <w:rFonts w:asciiTheme="majorBidi" w:hAnsiTheme="majorBidi" w:cstheme="majorBidi"/>
            <w:rPrChange w:id="37" w:author="Utilisateur" w:date="2019-07-28T08:41:00Z">
              <w:rPr>
                <w:rFonts w:asciiTheme="majorBidi" w:hAnsiTheme="majorBidi" w:cstheme="majorBidi"/>
                <w:b/>
                <w:bCs/>
              </w:rPr>
            </w:rPrChange>
          </w:rPr>
          <w:t>Digitale</w:t>
        </w:r>
      </w:ins>
      <w:ins w:id="38" w:author="Utilisateur" w:date="2019-07-28T08:36:00Z">
        <w:r w:rsidRPr="000A5C52">
          <w:rPr>
            <w:rFonts w:asciiTheme="majorBidi" w:hAnsiTheme="majorBidi" w:cstheme="majorBidi"/>
            <w:rPrChange w:id="39" w:author="Utilisateur" w:date="2019-07-28T08:41:00Z">
              <w:rPr>
                <w:rFonts w:asciiTheme="majorBidi" w:hAnsiTheme="majorBidi" w:cstheme="majorBidi"/>
                <w:b/>
                <w:bCs/>
              </w:rPr>
            </w:rPrChange>
          </w:rPr>
          <w:t xml:space="preserve"> de l</w:t>
        </w:r>
      </w:ins>
      <w:ins w:id="40" w:author="Utilisateur" w:date="2019-07-28T08:37:00Z">
        <w:r w:rsidRPr="000A5C52">
          <w:rPr>
            <w:rFonts w:asciiTheme="majorBidi" w:hAnsiTheme="majorBidi" w:cstheme="majorBidi"/>
            <w:rPrChange w:id="41" w:author="Utilisateur" w:date="2019-07-28T08:41:00Z">
              <w:rPr>
                <w:rFonts w:asciiTheme="majorBidi" w:hAnsiTheme="majorBidi" w:cstheme="majorBidi"/>
                <w:b/>
                <w:bCs/>
              </w:rPr>
            </w:rPrChange>
          </w:rPr>
          <w:t>’économie globale</w:t>
        </w:r>
      </w:ins>
    </w:p>
    <w:p w14:paraId="26B11DD2" w14:textId="112F4997" w:rsidR="000A5C52" w:rsidRPr="000A5C52" w:rsidRDefault="000A5C52" w:rsidP="000A5C5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ns w:id="42" w:author="Utilisateur" w:date="2019-07-28T08:37:00Z"/>
          <w:rFonts w:asciiTheme="majorBidi" w:hAnsiTheme="majorBidi" w:cstheme="majorBidi"/>
          <w:rPrChange w:id="43" w:author="Utilisateur" w:date="2019-07-28T08:41:00Z">
            <w:rPr>
              <w:ins w:id="44" w:author="Utilisateur" w:date="2019-07-28T08:37:00Z"/>
              <w:rFonts w:asciiTheme="majorBidi" w:hAnsiTheme="majorBidi" w:cstheme="majorBidi"/>
              <w:b/>
              <w:bCs/>
            </w:rPr>
          </w:rPrChange>
        </w:rPr>
        <w:pPrChange w:id="45" w:author="Utilisateur" w:date="2019-07-28T08:36:00Z">
          <w:pPr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ins w:id="46" w:author="Utilisateur" w:date="2019-07-28T08:37:00Z">
        <w:r w:rsidRPr="000A5C52">
          <w:rPr>
            <w:rFonts w:asciiTheme="majorBidi" w:hAnsiTheme="majorBidi" w:cstheme="majorBidi"/>
            <w:rPrChange w:id="47" w:author="Utilisateur" w:date="2019-07-28T08:41:00Z">
              <w:rPr>
                <w:rFonts w:asciiTheme="majorBidi" w:hAnsiTheme="majorBidi" w:cstheme="majorBidi"/>
                <w:b/>
                <w:bCs/>
              </w:rPr>
            </w:rPrChange>
          </w:rPr>
          <w:t>Digital Marketing &amp; Communication</w:t>
        </w:r>
      </w:ins>
    </w:p>
    <w:p w14:paraId="55574CEF" w14:textId="520CA4D4" w:rsidR="000A5C52" w:rsidRPr="000A5C52" w:rsidRDefault="000A5C52" w:rsidP="000A5C5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ns w:id="48" w:author="Utilisateur" w:date="2019-07-28T08:37:00Z"/>
          <w:rFonts w:asciiTheme="majorBidi" w:hAnsiTheme="majorBidi" w:cstheme="majorBidi"/>
          <w:rPrChange w:id="49" w:author="Utilisateur" w:date="2019-07-28T08:41:00Z">
            <w:rPr>
              <w:ins w:id="50" w:author="Utilisateur" w:date="2019-07-28T08:37:00Z"/>
              <w:rFonts w:asciiTheme="majorBidi" w:hAnsiTheme="majorBidi" w:cstheme="majorBidi"/>
              <w:b/>
              <w:bCs/>
            </w:rPr>
          </w:rPrChange>
        </w:rPr>
        <w:pPrChange w:id="51" w:author="Utilisateur" w:date="2019-07-28T08:36:00Z">
          <w:pPr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ins w:id="52" w:author="Utilisateur" w:date="2019-07-28T08:37:00Z">
        <w:r w:rsidRPr="000A5C52">
          <w:rPr>
            <w:rFonts w:asciiTheme="majorBidi" w:hAnsiTheme="majorBidi" w:cstheme="majorBidi"/>
            <w:rPrChange w:id="53" w:author="Utilisateur" w:date="2019-07-28T08:41:00Z">
              <w:rPr>
                <w:rFonts w:asciiTheme="majorBidi" w:hAnsiTheme="majorBidi" w:cstheme="majorBidi"/>
                <w:b/>
                <w:bCs/>
              </w:rPr>
            </w:rPrChange>
          </w:rPr>
          <w:t>Management de projet digital</w:t>
        </w:r>
      </w:ins>
    </w:p>
    <w:p w14:paraId="12AEAC17" w14:textId="315654DF" w:rsidR="000A5C52" w:rsidRPr="000A5C52" w:rsidRDefault="000A5C52" w:rsidP="000A5C5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ns w:id="54" w:author="Utilisateur" w:date="2019-07-28T08:37:00Z"/>
          <w:rFonts w:asciiTheme="majorBidi" w:hAnsiTheme="majorBidi" w:cstheme="majorBidi"/>
          <w:rPrChange w:id="55" w:author="Utilisateur" w:date="2019-07-28T08:41:00Z">
            <w:rPr>
              <w:ins w:id="56" w:author="Utilisateur" w:date="2019-07-28T08:37:00Z"/>
              <w:rFonts w:asciiTheme="majorBidi" w:hAnsiTheme="majorBidi" w:cstheme="majorBidi"/>
              <w:b/>
              <w:bCs/>
            </w:rPr>
          </w:rPrChange>
        </w:rPr>
        <w:pPrChange w:id="57" w:author="Utilisateur" w:date="2019-07-28T08:36:00Z">
          <w:pPr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ins w:id="58" w:author="Utilisateur" w:date="2019-07-28T08:37:00Z">
        <w:r w:rsidRPr="000A5C52">
          <w:rPr>
            <w:rFonts w:asciiTheme="majorBidi" w:hAnsiTheme="majorBidi" w:cstheme="majorBidi"/>
            <w:rPrChange w:id="59" w:author="Utilisateur" w:date="2019-07-28T08:41:00Z">
              <w:rPr>
                <w:rFonts w:asciiTheme="majorBidi" w:hAnsiTheme="majorBidi" w:cstheme="majorBidi"/>
                <w:b/>
                <w:bCs/>
              </w:rPr>
            </w:rPrChange>
          </w:rPr>
          <w:t>Individu Media</w:t>
        </w:r>
      </w:ins>
    </w:p>
    <w:p w14:paraId="372569BD" w14:textId="6694397D" w:rsidR="000A5C52" w:rsidRPr="000A5C52" w:rsidRDefault="000A5C52" w:rsidP="000A5C5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ns w:id="60" w:author="Utilisateur" w:date="2019-07-28T08:37:00Z"/>
          <w:rFonts w:asciiTheme="majorBidi" w:hAnsiTheme="majorBidi" w:cstheme="majorBidi"/>
          <w:rPrChange w:id="61" w:author="Utilisateur" w:date="2019-07-28T08:41:00Z">
            <w:rPr>
              <w:ins w:id="62" w:author="Utilisateur" w:date="2019-07-28T08:37:00Z"/>
              <w:rFonts w:asciiTheme="majorBidi" w:hAnsiTheme="majorBidi" w:cstheme="majorBidi"/>
              <w:b/>
              <w:bCs/>
            </w:rPr>
          </w:rPrChange>
        </w:rPr>
        <w:pPrChange w:id="63" w:author="Utilisateur" w:date="2019-07-28T08:36:00Z">
          <w:pPr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ins w:id="64" w:author="Utilisateur" w:date="2019-07-28T08:37:00Z">
        <w:r w:rsidRPr="000A5C52">
          <w:rPr>
            <w:rFonts w:asciiTheme="majorBidi" w:hAnsiTheme="majorBidi" w:cstheme="majorBidi"/>
            <w:rPrChange w:id="65" w:author="Utilisateur" w:date="2019-07-28T08:41:00Z">
              <w:rPr>
                <w:rFonts w:asciiTheme="majorBidi" w:hAnsiTheme="majorBidi" w:cstheme="majorBidi"/>
                <w:b/>
                <w:bCs/>
              </w:rPr>
            </w:rPrChange>
          </w:rPr>
          <w:t>E-bus</w:t>
        </w:r>
      </w:ins>
      <w:ins w:id="66" w:author="Utilisateur" w:date="2019-07-28T08:40:00Z">
        <w:r w:rsidRPr="000A5C52">
          <w:rPr>
            <w:rFonts w:asciiTheme="majorBidi" w:hAnsiTheme="majorBidi" w:cstheme="majorBidi"/>
            <w:rPrChange w:id="67" w:author="Utilisateur" w:date="2019-07-28T08:41:00Z">
              <w:rPr>
                <w:rFonts w:asciiTheme="majorBidi" w:hAnsiTheme="majorBidi" w:cstheme="majorBidi"/>
                <w:b/>
                <w:bCs/>
              </w:rPr>
            </w:rPrChange>
          </w:rPr>
          <w:t>i</w:t>
        </w:r>
      </w:ins>
      <w:ins w:id="68" w:author="Utilisateur" w:date="2019-07-28T08:37:00Z">
        <w:r w:rsidRPr="000A5C52">
          <w:rPr>
            <w:rFonts w:asciiTheme="majorBidi" w:hAnsiTheme="majorBidi" w:cstheme="majorBidi"/>
            <w:rPrChange w:id="69" w:author="Utilisateur" w:date="2019-07-28T08:41:00Z">
              <w:rPr>
                <w:rFonts w:asciiTheme="majorBidi" w:hAnsiTheme="majorBidi" w:cstheme="majorBidi"/>
                <w:b/>
                <w:bCs/>
              </w:rPr>
            </w:rPrChange>
          </w:rPr>
          <w:t>ness</w:t>
        </w:r>
      </w:ins>
    </w:p>
    <w:p w14:paraId="7DA6A773" w14:textId="07E80E76" w:rsidR="000A5C52" w:rsidRPr="000A5C52" w:rsidRDefault="000A5C52" w:rsidP="000A5C5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ns w:id="70" w:author="Utilisateur" w:date="2019-07-28T08:38:00Z"/>
          <w:rFonts w:asciiTheme="majorBidi" w:hAnsiTheme="majorBidi" w:cstheme="majorBidi"/>
          <w:rPrChange w:id="71" w:author="Utilisateur" w:date="2019-07-28T08:41:00Z">
            <w:rPr>
              <w:ins w:id="72" w:author="Utilisateur" w:date="2019-07-28T08:38:00Z"/>
              <w:rFonts w:asciiTheme="majorBidi" w:hAnsiTheme="majorBidi" w:cstheme="majorBidi"/>
              <w:b/>
              <w:bCs/>
            </w:rPr>
          </w:rPrChange>
        </w:rPr>
        <w:pPrChange w:id="73" w:author="Utilisateur" w:date="2019-07-28T08:36:00Z">
          <w:pPr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ins w:id="74" w:author="Utilisateur" w:date="2019-07-28T08:38:00Z">
        <w:r w:rsidRPr="000A5C52">
          <w:rPr>
            <w:rFonts w:asciiTheme="majorBidi" w:hAnsiTheme="majorBidi" w:cstheme="majorBidi"/>
            <w:rPrChange w:id="75" w:author="Utilisateur" w:date="2019-07-28T08:41:00Z">
              <w:rPr>
                <w:rFonts w:asciiTheme="majorBidi" w:hAnsiTheme="majorBidi" w:cstheme="majorBidi"/>
                <w:b/>
                <w:bCs/>
              </w:rPr>
            </w:rPrChange>
          </w:rPr>
          <w:t>Data World</w:t>
        </w:r>
      </w:ins>
    </w:p>
    <w:p w14:paraId="0D1C0B3E" w14:textId="6C7F7C89" w:rsidR="000A5C52" w:rsidRPr="000A5C52" w:rsidRDefault="000A5C52" w:rsidP="000A5C5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ns w:id="76" w:author="Utilisateur" w:date="2019-07-28T08:38:00Z"/>
          <w:rFonts w:asciiTheme="majorBidi" w:hAnsiTheme="majorBidi" w:cstheme="majorBidi"/>
          <w:rPrChange w:id="77" w:author="Utilisateur" w:date="2019-07-28T08:41:00Z">
            <w:rPr>
              <w:ins w:id="78" w:author="Utilisateur" w:date="2019-07-28T08:38:00Z"/>
              <w:rFonts w:asciiTheme="majorBidi" w:hAnsiTheme="majorBidi" w:cstheme="majorBidi"/>
              <w:b/>
              <w:bCs/>
            </w:rPr>
          </w:rPrChange>
        </w:rPr>
        <w:pPrChange w:id="79" w:author="Utilisateur" w:date="2019-07-28T08:36:00Z">
          <w:pPr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proofErr w:type="spellStart"/>
      <w:ins w:id="80" w:author="Utilisateur" w:date="2019-07-28T08:38:00Z">
        <w:r w:rsidRPr="000A5C52">
          <w:rPr>
            <w:rFonts w:asciiTheme="majorBidi" w:hAnsiTheme="majorBidi" w:cstheme="majorBidi"/>
            <w:rPrChange w:id="81" w:author="Utilisateur" w:date="2019-07-28T08:41:00Z">
              <w:rPr>
                <w:rFonts w:asciiTheme="majorBidi" w:hAnsiTheme="majorBidi" w:cstheme="majorBidi"/>
                <w:b/>
                <w:bCs/>
              </w:rPr>
            </w:rPrChange>
          </w:rPr>
          <w:t>Personnal</w:t>
        </w:r>
        <w:proofErr w:type="spellEnd"/>
        <w:r w:rsidRPr="000A5C52">
          <w:rPr>
            <w:rFonts w:asciiTheme="majorBidi" w:hAnsiTheme="majorBidi" w:cstheme="majorBidi"/>
            <w:rPrChange w:id="82" w:author="Utilisateur" w:date="2019-07-28T08:41:00Z">
              <w:rPr>
                <w:rFonts w:asciiTheme="majorBidi" w:hAnsiTheme="majorBidi" w:cstheme="majorBidi"/>
                <w:b/>
                <w:bCs/>
              </w:rPr>
            </w:rPrChange>
          </w:rPr>
          <w:t xml:space="preserve"> </w:t>
        </w:r>
        <w:proofErr w:type="spellStart"/>
        <w:r w:rsidRPr="000A5C52">
          <w:rPr>
            <w:rFonts w:asciiTheme="majorBidi" w:hAnsiTheme="majorBidi" w:cstheme="majorBidi"/>
            <w:rPrChange w:id="83" w:author="Utilisateur" w:date="2019-07-28T08:41:00Z">
              <w:rPr>
                <w:rFonts w:asciiTheme="majorBidi" w:hAnsiTheme="majorBidi" w:cstheme="majorBidi"/>
                <w:b/>
                <w:bCs/>
              </w:rPr>
            </w:rPrChange>
          </w:rPr>
          <w:t>branding</w:t>
        </w:r>
        <w:proofErr w:type="spellEnd"/>
        <w:r w:rsidRPr="000A5C52">
          <w:rPr>
            <w:rFonts w:asciiTheme="majorBidi" w:hAnsiTheme="majorBidi" w:cstheme="majorBidi"/>
            <w:rPrChange w:id="84" w:author="Utilisateur" w:date="2019-07-28T08:41:00Z">
              <w:rPr>
                <w:rFonts w:asciiTheme="majorBidi" w:hAnsiTheme="majorBidi" w:cstheme="majorBidi"/>
                <w:b/>
                <w:bCs/>
              </w:rPr>
            </w:rPrChange>
          </w:rPr>
          <w:t xml:space="preserve"> 2.0 </w:t>
        </w:r>
      </w:ins>
    </w:p>
    <w:p w14:paraId="71D99265" w14:textId="2441C79B" w:rsidR="000A5C52" w:rsidRDefault="000A5C52" w:rsidP="000A5C52">
      <w:pPr>
        <w:autoSpaceDE w:val="0"/>
        <w:autoSpaceDN w:val="0"/>
        <w:adjustRightInd w:val="0"/>
        <w:spacing w:after="0" w:line="240" w:lineRule="auto"/>
        <w:jc w:val="both"/>
        <w:rPr>
          <w:ins w:id="85" w:author="Utilisateur" w:date="2019-07-28T08:40:00Z"/>
          <w:rFonts w:asciiTheme="majorBidi" w:hAnsiTheme="majorBidi" w:cstheme="majorBidi"/>
          <w:b/>
          <w:bCs/>
        </w:rPr>
        <w:pPrChange w:id="86" w:author="Utilisateur" w:date="2019-07-28T08:39:00Z">
          <w:pPr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  <w:ins w:id="87" w:author="Utilisateur" w:date="2019-07-28T08:39:00Z">
        <w:r>
          <w:rPr>
            <w:rFonts w:asciiTheme="majorBidi" w:hAnsiTheme="majorBidi" w:cstheme="majorBidi"/>
            <w:b/>
            <w:bCs/>
          </w:rPr>
          <w:t xml:space="preserve">Thèse : Le marketing Bancaire : du </w:t>
        </w:r>
      </w:ins>
      <w:ins w:id="88" w:author="Utilisateur" w:date="2019-07-28T08:40:00Z">
        <w:r>
          <w:rPr>
            <w:rFonts w:asciiTheme="majorBidi" w:hAnsiTheme="majorBidi" w:cstheme="majorBidi"/>
            <w:b/>
            <w:bCs/>
          </w:rPr>
          <w:t>classique</w:t>
        </w:r>
      </w:ins>
      <w:ins w:id="89" w:author="Utilisateur" w:date="2019-07-28T08:39:00Z">
        <w:r>
          <w:rPr>
            <w:rFonts w:asciiTheme="majorBidi" w:hAnsiTheme="majorBidi" w:cstheme="majorBidi"/>
            <w:b/>
            <w:bCs/>
          </w:rPr>
          <w:t xml:space="preserve"> au digital</w:t>
        </w:r>
      </w:ins>
    </w:p>
    <w:p w14:paraId="0A93459A" w14:textId="77777777" w:rsidR="000A5C52" w:rsidRPr="000A5C52" w:rsidRDefault="000A5C52" w:rsidP="000A5C52">
      <w:pPr>
        <w:autoSpaceDE w:val="0"/>
        <w:autoSpaceDN w:val="0"/>
        <w:adjustRightInd w:val="0"/>
        <w:spacing w:after="0" w:line="240" w:lineRule="auto"/>
        <w:jc w:val="both"/>
        <w:rPr>
          <w:ins w:id="90" w:author="Utilisateur" w:date="2019-07-28T08:33:00Z"/>
          <w:rFonts w:asciiTheme="majorBidi" w:hAnsiTheme="majorBidi" w:cstheme="majorBidi"/>
          <w:b/>
          <w:bCs/>
          <w:rPrChange w:id="91" w:author="Utilisateur" w:date="2019-07-28T08:38:00Z">
            <w:rPr>
              <w:ins w:id="92" w:author="Utilisateur" w:date="2019-07-28T08:33:00Z"/>
            </w:rPr>
          </w:rPrChange>
        </w:rPr>
        <w:pPrChange w:id="93" w:author="Utilisateur" w:date="2019-07-28T08:39:00Z">
          <w:pPr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139438D2" w14:textId="25AFFB64" w:rsidR="00510618" w:rsidRPr="00724683" w:rsidRDefault="008A6E1A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</w:rPr>
        <w:t>É</w:t>
      </w:r>
      <w:r w:rsidR="00510618" w:rsidRPr="00724683">
        <w:rPr>
          <w:rFonts w:asciiTheme="majorBidi" w:hAnsiTheme="majorBidi" w:cstheme="majorBidi"/>
          <w:b/>
          <w:bCs/>
        </w:rPr>
        <w:t>COLE SUPERIEURE DE BANQUE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 w:rsidR="00724683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10618" w:rsidRPr="00724683">
        <w:rPr>
          <w:rFonts w:asciiTheme="majorBidi" w:hAnsiTheme="majorBidi" w:cstheme="majorBidi"/>
          <w:b/>
          <w:bCs/>
          <w:i/>
          <w:iCs/>
        </w:rPr>
        <w:t>-2001 à 2004-</w:t>
      </w:r>
    </w:p>
    <w:p w14:paraId="38549047" w14:textId="77777777" w:rsidR="00510618" w:rsidRPr="00724683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</w:rPr>
      </w:pPr>
      <w:r w:rsidRPr="00724683">
        <w:rPr>
          <w:rFonts w:asciiTheme="majorBidi" w:hAnsiTheme="majorBidi" w:cstheme="majorBidi"/>
        </w:rPr>
        <w:t xml:space="preserve">Cursus : </w:t>
      </w:r>
      <w:r w:rsidRPr="00724683">
        <w:rPr>
          <w:rFonts w:asciiTheme="majorBidi" w:hAnsiTheme="majorBidi" w:cstheme="majorBidi"/>
          <w:i/>
          <w:iCs/>
        </w:rPr>
        <w:t xml:space="preserve">Brevet </w:t>
      </w:r>
      <w:r w:rsidR="00286610" w:rsidRPr="00724683">
        <w:rPr>
          <w:rFonts w:asciiTheme="majorBidi" w:hAnsiTheme="majorBidi" w:cstheme="majorBidi"/>
          <w:i/>
          <w:iCs/>
        </w:rPr>
        <w:t>Supérieur</w:t>
      </w:r>
      <w:r w:rsidRPr="00724683">
        <w:rPr>
          <w:rFonts w:asciiTheme="majorBidi" w:hAnsiTheme="majorBidi" w:cstheme="majorBidi"/>
          <w:i/>
          <w:iCs/>
        </w:rPr>
        <w:t xml:space="preserve"> de Banque </w:t>
      </w:r>
      <w:bookmarkStart w:id="94" w:name="_GoBack"/>
      <w:bookmarkEnd w:id="94"/>
    </w:p>
    <w:p w14:paraId="1F2FD248" w14:textId="77777777" w:rsidR="00510618" w:rsidRPr="00724683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</w:rPr>
      </w:pPr>
      <w:r w:rsidRPr="00724683">
        <w:rPr>
          <w:rFonts w:asciiTheme="majorBidi" w:hAnsiTheme="majorBidi" w:cstheme="majorBidi"/>
          <w:b/>
          <w:bCs/>
        </w:rPr>
        <w:t>Description :</w:t>
      </w:r>
    </w:p>
    <w:p w14:paraId="08A2C982" w14:textId="77777777" w:rsidR="00510618" w:rsidRPr="00724683" w:rsidRDefault="00510618" w:rsidP="0072468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1 Semestre : Opérations de caisse et de portefeuille</w:t>
      </w:r>
    </w:p>
    <w:p w14:paraId="6819404A" w14:textId="4CE2495E" w:rsidR="00510618" w:rsidRPr="00724683" w:rsidRDefault="00510618" w:rsidP="0072468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1 Semestre : Opérations de </w:t>
      </w:r>
      <w:r w:rsidR="008A6E1A">
        <w:rPr>
          <w:rFonts w:asciiTheme="majorBidi" w:hAnsiTheme="majorBidi" w:cstheme="majorBidi"/>
        </w:rPr>
        <w:t>c</w:t>
      </w:r>
      <w:r w:rsidRPr="00724683">
        <w:rPr>
          <w:rFonts w:asciiTheme="majorBidi" w:hAnsiTheme="majorBidi" w:cstheme="majorBidi"/>
        </w:rPr>
        <w:t xml:space="preserve">ommerce </w:t>
      </w:r>
      <w:r w:rsidR="00724683" w:rsidRPr="00724683">
        <w:rPr>
          <w:rFonts w:asciiTheme="majorBidi" w:hAnsiTheme="majorBidi" w:cstheme="majorBidi"/>
        </w:rPr>
        <w:t>extérieur</w:t>
      </w:r>
    </w:p>
    <w:p w14:paraId="2BC43C56" w14:textId="77777777" w:rsidR="00510618" w:rsidRPr="00724683" w:rsidRDefault="00510618" w:rsidP="0072468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2 Semestres : Analyse financière et opérations de crédit</w:t>
      </w:r>
    </w:p>
    <w:p w14:paraId="224B86D6" w14:textId="49C8F331" w:rsidR="00510618" w:rsidRPr="00724683" w:rsidRDefault="00510618" w:rsidP="0072468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1 semestre : Stage pratique dans une banque </w:t>
      </w:r>
      <w:r w:rsidR="008A6E1A">
        <w:rPr>
          <w:rFonts w:asciiTheme="majorBidi" w:hAnsiTheme="majorBidi" w:cstheme="majorBidi"/>
        </w:rPr>
        <w:t>p</w:t>
      </w:r>
      <w:r w:rsidRPr="00724683">
        <w:rPr>
          <w:rFonts w:asciiTheme="majorBidi" w:hAnsiTheme="majorBidi" w:cstheme="majorBidi"/>
        </w:rPr>
        <w:t>ublique avec mémoire de fin d’étude</w:t>
      </w:r>
    </w:p>
    <w:p w14:paraId="4680802E" w14:textId="77777777" w:rsidR="00510618" w:rsidRPr="00724683" w:rsidRDefault="00510618" w:rsidP="00724683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Thème : Le financement bancaire des PME en Algérie</w:t>
      </w:r>
    </w:p>
    <w:p w14:paraId="1A1CEAEE" w14:textId="77777777" w:rsidR="00724683" w:rsidRDefault="00724683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</w:rPr>
      </w:pPr>
    </w:p>
    <w:p w14:paraId="626D6EC5" w14:textId="30DBEAFB" w:rsidR="00510618" w:rsidRPr="00724683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  <w:r w:rsidRPr="00724683">
        <w:rPr>
          <w:rFonts w:asciiTheme="majorBidi" w:hAnsiTheme="majorBidi" w:cstheme="majorBidi"/>
          <w:b/>
          <w:bCs/>
        </w:rPr>
        <w:t>UNIVERSITE DE CHLEF</w:t>
      </w:r>
      <w:r w:rsidR="008A6E1A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="008A6E1A">
        <w:rPr>
          <w:rFonts w:asciiTheme="majorBidi" w:hAnsiTheme="majorBidi" w:cstheme="majorBidi"/>
        </w:rPr>
        <w:tab/>
      </w:r>
      <w:r w:rsidRPr="00724683">
        <w:rPr>
          <w:rFonts w:asciiTheme="majorBidi" w:hAnsiTheme="majorBidi" w:cstheme="majorBidi"/>
          <w:b/>
          <w:bCs/>
          <w:i/>
          <w:iCs/>
        </w:rPr>
        <w:t>-2000 à 2001-</w:t>
      </w:r>
    </w:p>
    <w:p w14:paraId="1B3F7241" w14:textId="77777777" w:rsidR="00510618" w:rsidRPr="00724683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</w:rPr>
      </w:pPr>
      <w:r w:rsidRPr="00724683">
        <w:rPr>
          <w:rFonts w:asciiTheme="majorBidi" w:hAnsiTheme="majorBidi" w:cstheme="majorBidi"/>
          <w:i/>
          <w:iCs/>
        </w:rPr>
        <w:t>TRONC COMMUN MATHEMATIQUES</w:t>
      </w:r>
    </w:p>
    <w:p w14:paraId="6C0EF6A9" w14:textId="77777777" w:rsidR="00510618" w:rsidRPr="00724683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Admis en 2</w:t>
      </w:r>
      <w:r w:rsidRPr="00724683">
        <w:rPr>
          <w:rFonts w:asciiTheme="majorBidi" w:hAnsiTheme="majorBidi" w:cstheme="majorBidi"/>
          <w:vertAlign w:val="superscript"/>
        </w:rPr>
        <w:t>ème</w:t>
      </w:r>
      <w:r w:rsidRPr="00724683">
        <w:rPr>
          <w:rFonts w:asciiTheme="majorBidi" w:hAnsiTheme="majorBidi" w:cstheme="majorBidi"/>
        </w:rPr>
        <w:t xml:space="preserve"> Année</w:t>
      </w:r>
    </w:p>
    <w:p w14:paraId="1519A370" w14:textId="77777777" w:rsidR="00510618" w:rsidRPr="00724683" w:rsidRDefault="00510618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139FC4D9" w14:textId="7BAC93B9" w:rsidR="00510618" w:rsidRPr="00724683" w:rsidRDefault="00974810" w:rsidP="007246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  <w:r w:rsidRPr="00724683">
        <w:rPr>
          <w:rFonts w:asciiTheme="majorBidi" w:hAnsiTheme="majorBidi" w:cstheme="majorBidi"/>
          <w:b/>
          <w:bCs/>
        </w:rPr>
        <w:t>SEMINAIRES ET FORMATIONS PROFESSIONNELLES</w:t>
      </w:r>
      <w:r w:rsidR="00D6357F">
        <w:rPr>
          <w:rFonts w:asciiTheme="majorBidi" w:hAnsiTheme="majorBidi" w:cstheme="majorBidi"/>
        </w:rPr>
        <w:tab/>
      </w:r>
      <w:r w:rsidR="00D6357F">
        <w:rPr>
          <w:rFonts w:asciiTheme="majorBidi" w:hAnsiTheme="majorBidi" w:cstheme="majorBidi"/>
        </w:rPr>
        <w:tab/>
      </w:r>
      <w:r w:rsidR="00D6357F">
        <w:rPr>
          <w:rFonts w:asciiTheme="majorBidi" w:hAnsiTheme="majorBidi" w:cstheme="majorBidi"/>
        </w:rPr>
        <w:tab/>
      </w:r>
      <w:r w:rsidR="00D6357F">
        <w:rPr>
          <w:rFonts w:asciiTheme="majorBidi" w:hAnsiTheme="majorBidi" w:cstheme="majorBidi"/>
        </w:rPr>
        <w:tab/>
      </w:r>
      <w:r w:rsidR="00D6357F">
        <w:rPr>
          <w:rFonts w:asciiTheme="majorBidi" w:hAnsiTheme="majorBidi" w:cstheme="majorBidi"/>
        </w:rPr>
        <w:tab/>
        <w:t xml:space="preserve">         </w:t>
      </w:r>
      <w:r w:rsidRPr="00724683">
        <w:rPr>
          <w:rFonts w:asciiTheme="majorBidi" w:hAnsiTheme="majorBidi" w:cstheme="majorBidi"/>
          <w:b/>
          <w:bCs/>
          <w:i/>
          <w:iCs/>
        </w:rPr>
        <w:t>- 2004 à ce jour-</w:t>
      </w:r>
    </w:p>
    <w:p w14:paraId="734F8568" w14:textId="77777777" w:rsidR="00974810" w:rsidRPr="00724683" w:rsidRDefault="00974810" w:rsidP="0072468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Gestion des bases de données sous ACCESS</w:t>
      </w:r>
    </w:p>
    <w:p w14:paraId="4CBDD90C" w14:textId="210ED5E5" w:rsidR="00974810" w:rsidRPr="00724683" w:rsidRDefault="00D6357F" w:rsidP="0072468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Microsoft </w:t>
      </w:r>
      <w:r w:rsidR="00974810" w:rsidRPr="00724683">
        <w:rPr>
          <w:rFonts w:asciiTheme="majorBidi" w:hAnsiTheme="majorBidi" w:cstheme="majorBidi"/>
        </w:rPr>
        <w:t>Office</w:t>
      </w:r>
    </w:p>
    <w:p w14:paraId="2A3C7B5A" w14:textId="16C2C6C6" w:rsidR="00974810" w:rsidRPr="00724683" w:rsidRDefault="00974810" w:rsidP="0072468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Cursus </w:t>
      </w:r>
      <w:r w:rsidR="00D6357F">
        <w:rPr>
          <w:rFonts w:asciiTheme="majorBidi" w:hAnsiTheme="majorBidi" w:cstheme="majorBidi"/>
        </w:rPr>
        <w:t>Gestion</w:t>
      </w:r>
      <w:r w:rsidR="00D6357F" w:rsidRPr="00724683">
        <w:rPr>
          <w:rFonts w:asciiTheme="majorBidi" w:hAnsiTheme="majorBidi" w:cstheme="majorBidi"/>
        </w:rPr>
        <w:t xml:space="preserve"> </w:t>
      </w:r>
      <w:r w:rsidRPr="00724683">
        <w:rPr>
          <w:rFonts w:asciiTheme="majorBidi" w:hAnsiTheme="majorBidi" w:cstheme="majorBidi"/>
        </w:rPr>
        <w:t>(Banque)</w:t>
      </w:r>
    </w:p>
    <w:p w14:paraId="6D54E4F0" w14:textId="6A8C6250" w:rsidR="00974810" w:rsidRPr="00724683" w:rsidRDefault="00D6357F" w:rsidP="0072468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‘</w:t>
      </w:r>
      <w:r w:rsidR="00974810" w:rsidRPr="00724683">
        <w:rPr>
          <w:rFonts w:asciiTheme="majorBidi" w:hAnsiTheme="majorBidi" w:cstheme="majorBidi"/>
        </w:rPr>
        <w:t>Coaching</w:t>
      </w:r>
      <w:r>
        <w:rPr>
          <w:rFonts w:asciiTheme="majorBidi" w:hAnsiTheme="majorBidi" w:cstheme="majorBidi"/>
        </w:rPr>
        <w:t>’</w:t>
      </w:r>
      <w:r w:rsidR="00974810" w:rsidRPr="00724683">
        <w:rPr>
          <w:rFonts w:asciiTheme="majorBidi" w:hAnsiTheme="majorBidi" w:cstheme="majorBidi"/>
        </w:rPr>
        <w:t xml:space="preserve"> et évaluation du personnel</w:t>
      </w:r>
    </w:p>
    <w:p w14:paraId="6CDFC2B2" w14:textId="77777777" w:rsidR="00974810" w:rsidRPr="00724683" w:rsidRDefault="00974810" w:rsidP="0072468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Crédit et analyse financière</w:t>
      </w:r>
    </w:p>
    <w:p w14:paraId="5F3D1C13" w14:textId="77777777" w:rsidR="00974810" w:rsidRPr="00724683" w:rsidRDefault="00974810" w:rsidP="0072468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Techniques du commerce extérieur</w:t>
      </w:r>
    </w:p>
    <w:p w14:paraId="466AF705" w14:textId="6F8D9368" w:rsidR="00974810" w:rsidRPr="00724683" w:rsidRDefault="00974810" w:rsidP="0072468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L</w:t>
      </w:r>
      <w:r w:rsidR="000369A7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 xml:space="preserve"> syndication et les financements spécifiques</w:t>
      </w:r>
    </w:p>
    <w:p w14:paraId="109346CC" w14:textId="77777777" w:rsidR="00974810" w:rsidRPr="00724683" w:rsidRDefault="00974810" w:rsidP="0072468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Les techniques de ventes </w:t>
      </w:r>
    </w:p>
    <w:p w14:paraId="7D0FBAA0" w14:textId="77777777" w:rsidR="00974810" w:rsidRPr="00724683" w:rsidRDefault="00974810" w:rsidP="00724683">
      <w:pPr>
        <w:pStyle w:val="Paragraphedeliste"/>
        <w:numPr>
          <w:ilvl w:val="0"/>
          <w:numId w:val="5"/>
        </w:numPr>
        <w:tabs>
          <w:tab w:val="left" w:pos="465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Posture commerciale et techniques de vente (Formation de formateur)</w:t>
      </w:r>
    </w:p>
    <w:p w14:paraId="5F778701" w14:textId="0EB60410" w:rsidR="00974810" w:rsidRPr="00D0789A" w:rsidRDefault="00974810" w:rsidP="00681230">
      <w:pPr>
        <w:pStyle w:val="Paragraphedeliste"/>
        <w:numPr>
          <w:ilvl w:val="0"/>
          <w:numId w:val="5"/>
        </w:numPr>
        <w:tabs>
          <w:tab w:val="left" w:pos="465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r w:rsidRPr="00D0789A">
        <w:rPr>
          <w:rFonts w:asciiTheme="majorBidi" w:hAnsiTheme="majorBidi" w:cstheme="majorBidi"/>
          <w:lang w:val="en-US"/>
        </w:rPr>
        <w:t>AML</w:t>
      </w:r>
      <w:r w:rsidR="00027D6F" w:rsidRPr="00D0789A">
        <w:rPr>
          <w:rFonts w:asciiTheme="majorBidi" w:hAnsiTheme="majorBidi" w:cstheme="majorBidi"/>
          <w:lang w:val="en-US"/>
        </w:rPr>
        <w:t>-CFT (anti</w:t>
      </w:r>
      <w:r w:rsidR="000369A7">
        <w:rPr>
          <w:rFonts w:asciiTheme="majorBidi" w:hAnsiTheme="majorBidi" w:cstheme="majorBidi"/>
          <w:lang w:val="en-US"/>
        </w:rPr>
        <w:t>-</w:t>
      </w:r>
      <w:r w:rsidR="00027D6F" w:rsidRPr="00D0789A">
        <w:rPr>
          <w:rFonts w:asciiTheme="majorBidi" w:hAnsiTheme="majorBidi" w:cstheme="majorBidi"/>
          <w:lang w:val="en-US"/>
        </w:rPr>
        <w:t xml:space="preserve">money laundering and </w:t>
      </w:r>
      <w:r w:rsidR="000369A7">
        <w:rPr>
          <w:rFonts w:asciiTheme="majorBidi" w:hAnsiTheme="majorBidi" w:cstheme="majorBidi"/>
          <w:lang w:val="en-US"/>
        </w:rPr>
        <w:t xml:space="preserve">combating the </w:t>
      </w:r>
      <w:r w:rsidR="00027D6F" w:rsidRPr="00D0789A">
        <w:rPr>
          <w:rFonts w:asciiTheme="majorBidi" w:hAnsiTheme="majorBidi" w:cstheme="majorBidi"/>
          <w:lang w:val="en-US"/>
        </w:rPr>
        <w:t xml:space="preserve"> financin</w:t>
      </w:r>
      <w:r w:rsidR="00027D6F">
        <w:rPr>
          <w:rFonts w:asciiTheme="majorBidi" w:hAnsiTheme="majorBidi" w:cstheme="majorBidi"/>
          <w:lang w:val="en-US"/>
        </w:rPr>
        <w:t>g of terrorism)</w:t>
      </w:r>
      <w:r w:rsidRPr="00D0789A">
        <w:rPr>
          <w:rFonts w:asciiTheme="majorBidi" w:hAnsiTheme="majorBidi" w:cstheme="majorBidi"/>
          <w:lang w:val="en-US"/>
        </w:rPr>
        <w:t xml:space="preserve"> et </w:t>
      </w:r>
      <w:proofErr w:type="spellStart"/>
      <w:r w:rsidRPr="00D0789A">
        <w:rPr>
          <w:rFonts w:asciiTheme="majorBidi" w:hAnsiTheme="majorBidi" w:cstheme="majorBidi"/>
          <w:lang w:val="en-US"/>
        </w:rPr>
        <w:t>loi</w:t>
      </w:r>
      <w:proofErr w:type="spellEnd"/>
      <w:r w:rsidRPr="00D0789A">
        <w:rPr>
          <w:rFonts w:asciiTheme="majorBidi" w:hAnsiTheme="majorBidi" w:cstheme="majorBidi"/>
          <w:lang w:val="en-US"/>
        </w:rPr>
        <w:t xml:space="preserve"> </w:t>
      </w:r>
      <w:r w:rsidR="00681230">
        <w:rPr>
          <w:rFonts w:asciiTheme="majorBidi" w:hAnsiTheme="majorBidi" w:cstheme="majorBidi"/>
          <w:lang w:val="en-US"/>
        </w:rPr>
        <w:t xml:space="preserve">FACTA </w:t>
      </w:r>
      <w:r w:rsidR="000369A7">
        <w:rPr>
          <w:rFonts w:asciiTheme="majorBidi" w:hAnsiTheme="majorBidi" w:cstheme="majorBidi"/>
          <w:lang w:val="en-US"/>
        </w:rPr>
        <w:t>(Foreign account ax compliance act)</w:t>
      </w:r>
    </w:p>
    <w:p w14:paraId="07832D60" w14:textId="0D8F7D33" w:rsidR="00974810" w:rsidRPr="00724683" w:rsidRDefault="00974810" w:rsidP="00724683">
      <w:pPr>
        <w:pStyle w:val="Paragraphedeliste"/>
        <w:numPr>
          <w:ilvl w:val="0"/>
          <w:numId w:val="5"/>
        </w:numPr>
        <w:tabs>
          <w:tab w:val="left" w:pos="465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Gestion du risque de contrepartie</w:t>
      </w:r>
    </w:p>
    <w:p w14:paraId="4E706097" w14:textId="5F4AE708" w:rsidR="00974810" w:rsidRPr="00724683" w:rsidRDefault="00974810" w:rsidP="00724683">
      <w:pPr>
        <w:pStyle w:val="Paragraphedeliste"/>
        <w:numPr>
          <w:ilvl w:val="0"/>
          <w:numId w:val="5"/>
        </w:numPr>
        <w:tabs>
          <w:tab w:val="left" w:pos="465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Gestion du risque ALM</w:t>
      </w:r>
      <w:r w:rsidR="00027D6F">
        <w:rPr>
          <w:rFonts w:asciiTheme="majorBidi" w:hAnsiTheme="majorBidi" w:cstheme="majorBidi"/>
        </w:rPr>
        <w:t xml:space="preserve"> (‘</w:t>
      </w:r>
      <w:proofErr w:type="spellStart"/>
      <w:r w:rsidR="00027D6F">
        <w:rPr>
          <w:rFonts w:asciiTheme="majorBidi" w:hAnsiTheme="majorBidi" w:cstheme="majorBidi"/>
        </w:rPr>
        <w:t>asset</w:t>
      </w:r>
      <w:proofErr w:type="spellEnd"/>
      <w:r w:rsidR="00027D6F">
        <w:rPr>
          <w:rFonts w:asciiTheme="majorBidi" w:hAnsiTheme="majorBidi" w:cstheme="majorBidi"/>
        </w:rPr>
        <w:t xml:space="preserve"> – </w:t>
      </w:r>
      <w:proofErr w:type="spellStart"/>
      <w:r w:rsidR="00027D6F">
        <w:rPr>
          <w:rFonts w:asciiTheme="majorBidi" w:hAnsiTheme="majorBidi" w:cstheme="majorBidi"/>
        </w:rPr>
        <w:t>liability</w:t>
      </w:r>
      <w:proofErr w:type="spellEnd"/>
      <w:r w:rsidR="00027D6F">
        <w:rPr>
          <w:rFonts w:asciiTheme="majorBidi" w:hAnsiTheme="majorBidi" w:cstheme="majorBidi"/>
        </w:rPr>
        <w:t xml:space="preserve"> management’)</w:t>
      </w:r>
    </w:p>
    <w:p w14:paraId="48365AD8" w14:textId="06DFB1BC" w:rsidR="00974810" w:rsidRPr="00724683" w:rsidRDefault="00974810" w:rsidP="00724683">
      <w:pPr>
        <w:pStyle w:val="Paragraphedeliste"/>
        <w:numPr>
          <w:ilvl w:val="0"/>
          <w:numId w:val="5"/>
        </w:numPr>
        <w:tabs>
          <w:tab w:val="left" w:pos="465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Les normes IAS/IFRS</w:t>
      </w:r>
      <w:r w:rsidR="000369A7">
        <w:rPr>
          <w:rFonts w:asciiTheme="majorBidi" w:hAnsiTheme="majorBidi" w:cstheme="majorBidi"/>
        </w:rPr>
        <w:t xml:space="preserve"> (International </w:t>
      </w:r>
      <w:proofErr w:type="spellStart"/>
      <w:r w:rsidR="000369A7">
        <w:rPr>
          <w:rFonts w:asciiTheme="majorBidi" w:hAnsiTheme="majorBidi" w:cstheme="majorBidi"/>
        </w:rPr>
        <w:t>accounting</w:t>
      </w:r>
      <w:proofErr w:type="spellEnd"/>
      <w:r w:rsidR="000369A7">
        <w:rPr>
          <w:rFonts w:asciiTheme="majorBidi" w:hAnsiTheme="majorBidi" w:cstheme="majorBidi"/>
        </w:rPr>
        <w:t xml:space="preserve"> standards / International </w:t>
      </w:r>
      <w:proofErr w:type="spellStart"/>
      <w:r w:rsidR="000369A7">
        <w:rPr>
          <w:rFonts w:asciiTheme="majorBidi" w:hAnsiTheme="majorBidi" w:cstheme="majorBidi"/>
        </w:rPr>
        <w:t>financial</w:t>
      </w:r>
      <w:proofErr w:type="spellEnd"/>
      <w:r w:rsidR="000369A7">
        <w:rPr>
          <w:rFonts w:asciiTheme="majorBidi" w:hAnsiTheme="majorBidi" w:cstheme="majorBidi"/>
        </w:rPr>
        <w:t xml:space="preserve"> reporting standards)</w:t>
      </w:r>
    </w:p>
    <w:p w14:paraId="6847F013" w14:textId="77777777" w:rsidR="00974810" w:rsidRPr="00724683" w:rsidRDefault="00974810" w:rsidP="00724683">
      <w:pPr>
        <w:tabs>
          <w:tab w:val="left" w:pos="465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2AD2006A" w14:textId="77777777" w:rsidR="00974810" w:rsidRPr="00724683" w:rsidRDefault="00974810" w:rsidP="00724683">
      <w:pPr>
        <w:tabs>
          <w:tab w:val="left" w:pos="465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4683">
        <w:rPr>
          <w:rFonts w:asciiTheme="majorBidi" w:hAnsiTheme="majorBidi" w:cstheme="majorBidi"/>
          <w:b/>
          <w:bCs/>
          <w:sz w:val="32"/>
          <w:szCs w:val="32"/>
          <w:u w:val="single"/>
        </w:rPr>
        <w:t>AUTRE :</w:t>
      </w:r>
    </w:p>
    <w:p w14:paraId="5566B17B" w14:textId="3A063029" w:rsidR="00974810" w:rsidRPr="00724683" w:rsidRDefault="00974810" w:rsidP="00724683">
      <w:pPr>
        <w:tabs>
          <w:tab w:val="left" w:pos="465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 xml:space="preserve">Langues : </w:t>
      </w:r>
      <w:r w:rsidR="008F5896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 xml:space="preserve">rabe (langue maternelle), </w:t>
      </w:r>
      <w:r w:rsidR="008F5896">
        <w:rPr>
          <w:rFonts w:asciiTheme="majorBidi" w:hAnsiTheme="majorBidi" w:cstheme="majorBidi"/>
        </w:rPr>
        <w:t>f</w:t>
      </w:r>
      <w:r w:rsidRPr="00724683">
        <w:rPr>
          <w:rFonts w:asciiTheme="majorBidi" w:hAnsiTheme="majorBidi" w:cstheme="majorBidi"/>
        </w:rPr>
        <w:t xml:space="preserve">rançais (niveau élevé), </w:t>
      </w:r>
      <w:r w:rsidR="008F5896">
        <w:rPr>
          <w:rFonts w:asciiTheme="majorBidi" w:hAnsiTheme="majorBidi" w:cstheme="majorBidi"/>
        </w:rPr>
        <w:t>a</w:t>
      </w:r>
      <w:r w:rsidRPr="00724683">
        <w:rPr>
          <w:rFonts w:asciiTheme="majorBidi" w:hAnsiTheme="majorBidi" w:cstheme="majorBidi"/>
        </w:rPr>
        <w:t>nglais (</w:t>
      </w:r>
      <w:r w:rsidR="00027D6F">
        <w:rPr>
          <w:rFonts w:asciiTheme="majorBidi" w:hAnsiTheme="majorBidi" w:cstheme="majorBidi"/>
        </w:rPr>
        <w:t>n</w:t>
      </w:r>
      <w:r w:rsidRPr="00724683">
        <w:rPr>
          <w:rFonts w:asciiTheme="majorBidi" w:hAnsiTheme="majorBidi" w:cstheme="majorBidi"/>
        </w:rPr>
        <w:t xml:space="preserve">iveau élevé </w:t>
      </w:r>
      <w:r w:rsidR="00027D6F">
        <w:rPr>
          <w:rFonts w:asciiTheme="majorBidi" w:hAnsiTheme="majorBidi" w:cstheme="majorBidi"/>
        </w:rPr>
        <w:t>c</w:t>
      </w:r>
      <w:r w:rsidRPr="00724683">
        <w:rPr>
          <w:rFonts w:asciiTheme="majorBidi" w:hAnsiTheme="majorBidi" w:cstheme="majorBidi"/>
        </w:rPr>
        <w:t>ompréhension</w:t>
      </w:r>
      <w:r w:rsidR="008F5896">
        <w:rPr>
          <w:rFonts w:asciiTheme="majorBidi" w:hAnsiTheme="majorBidi" w:cstheme="majorBidi"/>
        </w:rPr>
        <w:t>;</w:t>
      </w:r>
      <w:r w:rsidRPr="00724683">
        <w:rPr>
          <w:rFonts w:asciiTheme="majorBidi" w:hAnsiTheme="majorBidi" w:cstheme="majorBidi"/>
        </w:rPr>
        <w:t xml:space="preserve"> rédaction, niveau intermédiaire communication)</w:t>
      </w:r>
    </w:p>
    <w:p w14:paraId="5FB3A6C1" w14:textId="5CDB665A" w:rsidR="00777C94" w:rsidRPr="00724683" w:rsidRDefault="00777C94" w:rsidP="00724683">
      <w:pPr>
        <w:tabs>
          <w:tab w:val="left" w:pos="465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24683">
        <w:rPr>
          <w:rFonts w:asciiTheme="majorBidi" w:hAnsiTheme="majorBidi" w:cstheme="majorBidi"/>
        </w:rPr>
        <w:t>Excellente maitrise d</w:t>
      </w:r>
      <w:r w:rsidR="008F5896">
        <w:rPr>
          <w:rFonts w:asciiTheme="majorBidi" w:hAnsiTheme="majorBidi" w:cstheme="majorBidi"/>
        </w:rPr>
        <w:t xml:space="preserve">e Microsoft </w:t>
      </w:r>
      <w:r w:rsidRPr="00724683">
        <w:rPr>
          <w:rFonts w:asciiTheme="majorBidi" w:hAnsiTheme="majorBidi" w:cstheme="majorBidi"/>
        </w:rPr>
        <w:t>Office (Word, Excel, Power Point et Access)</w:t>
      </w:r>
    </w:p>
    <w:p w14:paraId="0A11299C" w14:textId="77777777" w:rsidR="00777C94" w:rsidRPr="00724683" w:rsidRDefault="00777C94" w:rsidP="00724683">
      <w:pPr>
        <w:tabs>
          <w:tab w:val="left" w:pos="465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4F7603F0" w14:textId="77777777" w:rsidR="00777C94" w:rsidRPr="00724683" w:rsidRDefault="00777C94" w:rsidP="00724683">
      <w:pPr>
        <w:tabs>
          <w:tab w:val="left" w:pos="465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sectPr w:rsidR="00777C94" w:rsidRPr="00724683" w:rsidSect="006954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AECB6B" w16cid:durableId="20459B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72192"/>
    <w:multiLevelType w:val="hybridMultilevel"/>
    <w:tmpl w:val="32568D5E"/>
    <w:lvl w:ilvl="0" w:tplc="4F20F24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16B48"/>
    <w:multiLevelType w:val="hybridMultilevel"/>
    <w:tmpl w:val="024C5BBC"/>
    <w:lvl w:ilvl="0" w:tplc="4F20F24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17B87"/>
    <w:multiLevelType w:val="hybridMultilevel"/>
    <w:tmpl w:val="6BFCFD76"/>
    <w:lvl w:ilvl="0" w:tplc="8A1E07D2">
      <w:start w:val="6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42590"/>
    <w:multiLevelType w:val="hybridMultilevel"/>
    <w:tmpl w:val="B61A9C22"/>
    <w:lvl w:ilvl="0" w:tplc="4F20F24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473D5"/>
    <w:multiLevelType w:val="hybridMultilevel"/>
    <w:tmpl w:val="1D5A8682"/>
    <w:lvl w:ilvl="0" w:tplc="4F20F24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y Champagne">
    <w15:presenceInfo w15:providerId="Windows Live" w15:userId="6fd261a61f98d4c2"/>
  </w15:person>
  <w15:person w15:author="Utilisateur">
    <w15:presenceInfo w15:providerId="None" w15:userId="Utilisateu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68"/>
    <w:rsid w:val="00022F57"/>
    <w:rsid w:val="00027D6F"/>
    <w:rsid w:val="000369A7"/>
    <w:rsid w:val="000654F7"/>
    <w:rsid w:val="000A5C52"/>
    <w:rsid w:val="000D11FF"/>
    <w:rsid w:val="000F5F99"/>
    <w:rsid w:val="00115CA2"/>
    <w:rsid w:val="001E38E7"/>
    <w:rsid w:val="00255D74"/>
    <w:rsid w:val="00257D82"/>
    <w:rsid w:val="0028590F"/>
    <w:rsid w:val="00286610"/>
    <w:rsid w:val="00310F50"/>
    <w:rsid w:val="00510618"/>
    <w:rsid w:val="00681230"/>
    <w:rsid w:val="00695456"/>
    <w:rsid w:val="006A2BEE"/>
    <w:rsid w:val="00722FE4"/>
    <w:rsid w:val="00724683"/>
    <w:rsid w:val="007323A7"/>
    <w:rsid w:val="00777C94"/>
    <w:rsid w:val="00815C68"/>
    <w:rsid w:val="00862D27"/>
    <w:rsid w:val="00870990"/>
    <w:rsid w:val="008A6E1A"/>
    <w:rsid w:val="008F51D8"/>
    <w:rsid w:val="008F5896"/>
    <w:rsid w:val="00941639"/>
    <w:rsid w:val="00974810"/>
    <w:rsid w:val="00A20549"/>
    <w:rsid w:val="00A83943"/>
    <w:rsid w:val="00B848C5"/>
    <w:rsid w:val="00BE1044"/>
    <w:rsid w:val="00C702ED"/>
    <w:rsid w:val="00D0789A"/>
    <w:rsid w:val="00D2703A"/>
    <w:rsid w:val="00D6357F"/>
    <w:rsid w:val="00E677D1"/>
    <w:rsid w:val="00EC7ED9"/>
    <w:rsid w:val="00EF691C"/>
    <w:rsid w:val="00F40355"/>
    <w:rsid w:val="00FC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13AD"/>
  <w15:chartTrackingRefBased/>
  <w15:docId w15:val="{842A5D37-6055-4E48-B2FF-D2543649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9545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C25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2F5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F57"/>
    <w:rPr>
      <w:rFonts w:ascii="Times New Roman" w:hAnsi="Times New Roman" w:cs="Times New Roman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8A6E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6E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6E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A6E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A6E1A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D270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elamine.zouaoui@gmail.com" TargetMode="Externa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065AA-0908-440B-A5D1-4FE56E08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1828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Utilisateur</cp:lastModifiedBy>
  <cp:revision>2</cp:revision>
  <dcterms:created xsi:type="dcterms:W3CDTF">2019-07-28T07:41:00Z</dcterms:created>
  <dcterms:modified xsi:type="dcterms:W3CDTF">2019-07-28T07:41:00Z</dcterms:modified>
</cp:coreProperties>
</file>