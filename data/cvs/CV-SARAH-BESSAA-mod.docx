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B84" w:rsidRPr="00CF1B84" w:rsidRDefault="00CF1B84" w:rsidP="00CF1B8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CF1B84" w:rsidRPr="00567CB0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000000"/>
          <w:sz w:val="31"/>
          <w:szCs w:val="31"/>
        </w:rPr>
      </w:pPr>
      <w:r>
        <w:rPr>
          <w:rFonts w:ascii="Arial" w:hAnsi="Arial"/>
          <w:b/>
          <w:bCs/>
          <w:color w:val="000000"/>
          <w:sz w:val="31"/>
          <w:szCs w:val="31"/>
        </w:rPr>
        <w:t>Mme. BESSAA SARAH</w:t>
      </w: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Adresse :</w:t>
      </w:r>
      <w:r>
        <w:rPr>
          <w:rFonts w:ascii="Arial" w:hAnsi="Arial"/>
          <w:color w:val="000000"/>
          <w:sz w:val="20"/>
          <w:szCs w:val="20"/>
        </w:rPr>
        <w:t xml:space="preserve">03, Rue Lotissement  Boirie villa N°02 Vieux Kouba, Kouba, Alger                  </w:t>
      </w: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16000,  ALGER, Algérie</w:t>
      </w: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Mobile : </w:t>
      </w:r>
      <w:r>
        <w:rPr>
          <w:rFonts w:ascii="Arial" w:hAnsi="Arial"/>
          <w:color w:val="000000"/>
          <w:sz w:val="20"/>
          <w:szCs w:val="20"/>
        </w:rPr>
        <w:t xml:space="preserve">0552 97 04 72 </w:t>
      </w: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Email : </w:t>
      </w:r>
      <w:r>
        <w:rPr>
          <w:rFonts w:ascii="Arial" w:hAnsi="Arial"/>
          <w:color w:val="000000"/>
          <w:sz w:val="20"/>
          <w:szCs w:val="20"/>
        </w:rPr>
        <w:t>bessaa.sarah@gmail.com</w:t>
      </w: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Date et lieu de naissance : </w:t>
      </w:r>
      <w:r>
        <w:rPr>
          <w:rFonts w:ascii="Arial" w:hAnsi="Arial"/>
          <w:color w:val="000000"/>
          <w:sz w:val="20"/>
          <w:szCs w:val="20"/>
        </w:rPr>
        <w:t xml:space="preserve">28/10/1984 </w:t>
      </w:r>
      <w:r>
        <w:rPr>
          <w:rFonts w:ascii="Arial" w:hAnsi="Arial"/>
          <w:b/>
          <w:bCs/>
          <w:color w:val="000000"/>
          <w:sz w:val="20"/>
          <w:szCs w:val="20"/>
        </w:rPr>
        <w:t>à  Kouba</w:t>
      </w: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242424"/>
          <w:sz w:val="31"/>
          <w:szCs w:val="31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Situation Familiale : </w:t>
      </w:r>
      <w:r>
        <w:rPr>
          <w:rFonts w:ascii="Arial" w:hAnsi="Arial"/>
          <w:color w:val="000000"/>
          <w:sz w:val="20"/>
          <w:szCs w:val="20"/>
        </w:rPr>
        <w:t>Célibataire</w:t>
      </w:r>
      <w:r w:rsidRPr="00E901E6"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bCs/>
          <w:color w:val="242424"/>
          <w:sz w:val="31"/>
          <w:szCs w:val="31"/>
        </w:rPr>
        <w:tab/>
      </w:r>
      <w:r>
        <w:rPr>
          <w:rFonts w:ascii="Arial" w:hAnsi="Arial"/>
          <w:b/>
          <w:bCs/>
          <w:color w:val="242424"/>
          <w:sz w:val="31"/>
          <w:szCs w:val="31"/>
        </w:rPr>
        <w:tab/>
      </w:r>
      <w:r>
        <w:rPr>
          <w:rFonts w:ascii="Arial" w:hAnsi="Arial"/>
          <w:b/>
          <w:bCs/>
          <w:color w:val="242424"/>
          <w:sz w:val="31"/>
          <w:szCs w:val="31"/>
        </w:rPr>
        <w:tab/>
      </w:r>
      <w:r>
        <w:rPr>
          <w:rFonts w:ascii="Arial" w:hAnsi="Arial"/>
          <w:b/>
          <w:bCs/>
          <w:color w:val="242424"/>
          <w:sz w:val="31"/>
          <w:szCs w:val="31"/>
        </w:rPr>
        <w:tab/>
      </w:r>
      <w:r>
        <w:rPr>
          <w:rFonts w:ascii="Arial" w:hAnsi="Arial"/>
          <w:b/>
          <w:bCs/>
          <w:color w:val="242424"/>
          <w:sz w:val="31"/>
          <w:szCs w:val="31"/>
        </w:rPr>
        <w:tab/>
      </w:r>
      <w:r>
        <w:rPr>
          <w:rFonts w:ascii="Arial" w:hAnsi="Arial"/>
          <w:b/>
          <w:bCs/>
          <w:color w:val="242424"/>
          <w:sz w:val="31"/>
          <w:szCs w:val="31"/>
        </w:rPr>
        <w:tab/>
      </w:r>
      <w:r>
        <w:rPr>
          <w:rFonts w:ascii="Arial" w:hAnsi="Arial"/>
          <w:b/>
          <w:bCs/>
          <w:color w:val="242424"/>
          <w:sz w:val="31"/>
          <w:szCs w:val="31"/>
        </w:rPr>
        <w:tab/>
      </w:r>
      <w:r>
        <w:rPr>
          <w:rFonts w:ascii="Arial" w:hAnsi="Arial"/>
          <w:b/>
          <w:bCs/>
          <w:color w:val="242424"/>
          <w:sz w:val="31"/>
          <w:szCs w:val="31"/>
        </w:rPr>
        <w:tab/>
      </w: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20"/>
          <w:szCs w:val="20"/>
        </w:rPr>
      </w:pPr>
    </w:p>
    <w:p w:rsidR="00CF1B84" w:rsidRPr="0074280B" w:rsidRDefault="00CF1B84" w:rsidP="0029747F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Arial" w:hAnsi="Arial"/>
          <w:b/>
          <w:bCs/>
          <w:sz w:val="20"/>
          <w:szCs w:val="20"/>
        </w:rPr>
        <w:t xml:space="preserve">Résumé: </w:t>
      </w:r>
      <w:r w:rsidRPr="0074280B">
        <w:rPr>
          <w:rFonts w:ascii="Cambria" w:hAnsi="Cambria"/>
          <w:bCs/>
          <w:sz w:val="24"/>
          <w:szCs w:val="24"/>
        </w:rPr>
        <w:t>De</w:t>
      </w:r>
      <w:r>
        <w:rPr>
          <w:rFonts w:ascii="Arial" w:hAnsi="Arial"/>
          <w:sz w:val="20"/>
          <w:szCs w:val="20"/>
        </w:rPr>
        <w:t xml:space="preserve"> </w:t>
      </w:r>
      <w:r w:rsidRPr="0074280B">
        <w:rPr>
          <w:rFonts w:ascii="Cambria" w:hAnsi="Cambria"/>
          <w:bCs/>
          <w:sz w:val="24"/>
          <w:szCs w:val="24"/>
        </w:rPr>
        <w:t xml:space="preserve">formation comptable et financière, avec </w:t>
      </w:r>
      <w:r w:rsidR="0029747F">
        <w:rPr>
          <w:rFonts w:ascii="Cambria" w:hAnsi="Cambria"/>
          <w:bCs/>
          <w:sz w:val="24"/>
          <w:szCs w:val="24"/>
        </w:rPr>
        <w:t>9</w:t>
      </w:r>
      <w:r w:rsidRPr="0074280B">
        <w:rPr>
          <w:rFonts w:ascii="Cambria" w:hAnsi="Cambria"/>
          <w:bCs/>
          <w:sz w:val="24"/>
          <w:szCs w:val="24"/>
        </w:rPr>
        <w:t xml:space="preserve"> ans d’expérience dans le domaine au sein d’une </w:t>
      </w:r>
      <w:r w:rsidR="00641E03" w:rsidRPr="0074280B">
        <w:rPr>
          <w:rFonts w:ascii="Cambria" w:hAnsi="Cambria"/>
          <w:bCs/>
          <w:sz w:val="24"/>
          <w:szCs w:val="24"/>
        </w:rPr>
        <w:t>société</w:t>
      </w:r>
      <w:r w:rsidRPr="0074280B">
        <w:rPr>
          <w:rFonts w:ascii="Cambria" w:hAnsi="Cambria"/>
          <w:bCs/>
          <w:sz w:val="24"/>
          <w:szCs w:val="24"/>
        </w:rPr>
        <w:t xml:space="preserve">  multinationales, Orientée résultat et habituée aux clôtures comptables mensuel et des reporting groupes. Je possède de grande capacité de leadership, avec un excellent relationnel. </w:t>
      </w: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FF6600"/>
          <w:sz w:val="27"/>
          <w:szCs w:val="27"/>
        </w:rPr>
      </w:pP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FF6600"/>
          <w:sz w:val="27"/>
          <w:szCs w:val="27"/>
        </w:rPr>
      </w:pPr>
      <w:r>
        <w:rPr>
          <w:rFonts w:ascii="Arial" w:hAnsi="Arial"/>
          <w:b/>
          <w:bCs/>
          <w:color w:val="FF6600"/>
          <w:sz w:val="27"/>
          <w:szCs w:val="27"/>
        </w:rPr>
        <w:t>EXPERIENCES PROFESSIONNELLES</w:t>
      </w: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20"/>
          <w:szCs w:val="20"/>
        </w:rPr>
      </w:pP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000000"/>
          <w:sz w:val="26"/>
          <w:szCs w:val="26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09/2010 – A Ce Jour : </w:t>
      </w:r>
      <w:r>
        <w:rPr>
          <w:rFonts w:ascii="Arial" w:hAnsi="Arial"/>
          <w:b/>
          <w:bCs/>
          <w:color w:val="000000"/>
          <w:sz w:val="26"/>
          <w:szCs w:val="26"/>
        </w:rPr>
        <w:t xml:space="preserve">Cadre Comptable  </w:t>
      </w:r>
    </w:p>
    <w:p w:rsidR="00CF1B84" w:rsidRDefault="00CF1B84" w:rsidP="00CF1B84">
      <w:pPr>
        <w:autoSpaceDE w:val="0"/>
        <w:autoSpaceDN w:val="0"/>
        <w:adjustRightInd w:val="0"/>
        <w:spacing w:after="0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Nom de l'entreprise : </w:t>
      </w:r>
      <w:r>
        <w:rPr>
          <w:rFonts w:ascii="Arial" w:hAnsi="Arial"/>
          <w:b/>
          <w:color w:val="000000"/>
          <w:sz w:val="20"/>
          <w:szCs w:val="20"/>
        </w:rPr>
        <w:t xml:space="preserve">TIBA International Algérie </w:t>
      </w:r>
      <w:r w:rsidR="00641E03">
        <w:rPr>
          <w:rFonts w:ascii="Arial" w:hAnsi="Arial"/>
          <w:b/>
          <w:color w:val="000000"/>
          <w:sz w:val="20"/>
          <w:szCs w:val="20"/>
        </w:rPr>
        <w:t>SARL</w:t>
      </w:r>
      <w:r w:rsidR="00641E03">
        <w:rPr>
          <w:rFonts w:ascii="Cambria" w:hAnsi="Cambria"/>
          <w:b/>
          <w:lang w:eastAsia="fr-FR"/>
        </w:rPr>
        <w:t xml:space="preserve"> (Groupe</w:t>
      </w:r>
      <w:r>
        <w:rPr>
          <w:rFonts w:ascii="Cambria" w:hAnsi="Cambria"/>
          <w:b/>
          <w:lang w:eastAsia="fr-FR"/>
        </w:rPr>
        <w:t xml:space="preserve"> ROMEU)</w:t>
      </w:r>
    </w:p>
    <w:p w:rsidR="00CF1B84" w:rsidRDefault="00CF1B84" w:rsidP="00CF1B84">
      <w:pPr>
        <w:autoSpaceDE w:val="0"/>
        <w:autoSpaceDN w:val="0"/>
        <w:adjustRightInd w:val="0"/>
        <w:spacing w:after="0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Type de société :</w:t>
      </w:r>
      <w:r w:rsidRPr="000A2411">
        <w:rPr>
          <w:rFonts w:ascii="Arial" w:hAnsi="Arial"/>
          <w:b/>
          <w:color w:val="000000"/>
          <w:sz w:val="20"/>
          <w:szCs w:val="20"/>
        </w:rPr>
        <w:t xml:space="preserve"> </w:t>
      </w:r>
      <w:r w:rsidRPr="008046ED">
        <w:rPr>
          <w:rFonts w:ascii="Arial" w:hAnsi="Arial"/>
          <w:b/>
          <w:bCs/>
          <w:color w:val="000000"/>
          <w:sz w:val="20"/>
          <w:szCs w:val="20"/>
        </w:rPr>
        <w:t>Multinationale</w:t>
      </w:r>
    </w:p>
    <w:p w:rsidR="00CF1B84" w:rsidRDefault="00CF1B84" w:rsidP="00CF1B84">
      <w:pPr>
        <w:autoSpaceDE w:val="0"/>
        <w:autoSpaceDN w:val="0"/>
        <w:adjustRightInd w:val="0"/>
        <w:spacing w:after="0"/>
        <w:rPr>
          <w:rFonts w:ascii="Arial" w:hAnsi="Arial"/>
          <w:b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Secteur d'activité :</w:t>
      </w:r>
      <w:r>
        <w:rPr>
          <w:rFonts w:ascii="Arial" w:hAnsi="Arial"/>
          <w:b/>
          <w:color w:val="000000"/>
          <w:sz w:val="20"/>
          <w:szCs w:val="20"/>
        </w:rPr>
        <w:t xml:space="preserve"> Commissionnaire  en Douane et Transport  Maritime</w:t>
      </w:r>
    </w:p>
    <w:p w:rsidR="00CF1B84" w:rsidRDefault="00CF1B84" w:rsidP="00CF1B84">
      <w:pPr>
        <w:autoSpaceDE w:val="0"/>
        <w:autoSpaceDN w:val="0"/>
        <w:adjustRightInd w:val="0"/>
        <w:spacing w:after="0"/>
        <w:rPr>
          <w:rFonts w:ascii="Arial" w:hAnsi="Arial"/>
          <w:color w:val="000000"/>
          <w:sz w:val="20"/>
          <w:szCs w:val="20"/>
        </w:rPr>
      </w:pPr>
    </w:p>
    <w:p w:rsidR="00CF1B84" w:rsidRPr="00EF5B73" w:rsidRDefault="00CF1B84" w:rsidP="00CF1B84">
      <w:pPr>
        <w:autoSpaceDE w:val="0"/>
        <w:autoSpaceDN w:val="0"/>
        <w:adjustRightInd w:val="0"/>
        <w:spacing w:after="0" w:line="360" w:lineRule="auto"/>
        <w:rPr>
          <w:rFonts w:ascii="Arial" w:hAnsi="Arial"/>
          <w:b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   </w:t>
      </w:r>
      <w:r w:rsidRPr="00EF5B73">
        <w:rPr>
          <w:rFonts w:ascii="Arial" w:hAnsi="Arial"/>
          <w:b/>
          <w:color w:val="000000"/>
          <w:sz w:val="20"/>
          <w:szCs w:val="20"/>
        </w:rPr>
        <w:t xml:space="preserve"> Préparation du résultat d’exploitation estimé par unité opérationnelle :</w:t>
      </w:r>
    </w:p>
    <w:p w:rsidR="00CF1B84" w:rsidRPr="00DC69CD" w:rsidRDefault="00CF1B84" w:rsidP="00CF1B8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Mise en place et le</w:t>
      </w:r>
      <w:r w:rsidRPr="00DC69CD">
        <w:rPr>
          <w:rFonts w:ascii="Cambria" w:hAnsi="Cambria"/>
          <w:bCs/>
          <w:sz w:val="24"/>
          <w:szCs w:val="24"/>
        </w:rPr>
        <w:t xml:space="preserve"> suivi du service comptabilité.</w:t>
      </w:r>
    </w:p>
    <w:p w:rsidR="00CF1B84" w:rsidRPr="00DC69CD" w:rsidRDefault="00CF1B84" w:rsidP="00CF1B8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 w:rsidRPr="00DC69CD">
        <w:rPr>
          <w:rFonts w:ascii="Cambria" w:hAnsi="Cambria"/>
          <w:bCs/>
          <w:sz w:val="24"/>
          <w:szCs w:val="24"/>
        </w:rPr>
        <w:t>Veiller à l’application des procédures comptables en vigueur.</w:t>
      </w:r>
      <w:ins w:id="1" w:author="mouhib" w:date="2008-04-15T16:28:00Z">
        <w:r w:rsidRPr="00DC69CD">
          <w:rPr>
            <w:rFonts w:ascii="Cambria" w:hAnsi="Cambria"/>
            <w:bCs/>
            <w:sz w:val="24"/>
            <w:szCs w:val="24"/>
          </w:rPr>
          <w:t xml:space="preserve"> </w:t>
        </w:r>
      </w:ins>
    </w:p>
    <w:p w:rsidR="00CF1B84" w:rsidRPr="00463A8F" w:rsidRDefault="00CF1B84" w:rsidP="00463A8F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sz w:val="24"/>
          <w:szCs w:val="24"/>
        </w:rPr>
      </w:pPr>
      <w:r w:rsidRPr="00DC69CD">
        <w:rPr>
          <w:rFonts w:ascii="Cambria" w:hAnsi="Cambria"/>
          <w:bCs/>
          <w:sz w:val="24"/>
          <w:szCs w:val="24"/>
        </w:rPr>
        <w:t xml:space="preserve">Superviser </w:t>
      </w:r>
      <w:r w:rsidR="00463A8F">
        <w:rPr>
          <w:rFonts w:ascii="Cambria" w:hAnsi="Cambria"/>
          <w:bCs/>
          <w:sz w:val="24"/>
          <w:szCs w:val="24"/>
        </w:rPr>
        <w:t>les travaux des comptables, a</w:t>
      </w:r>
      <w:r w:rsidR="00463A8F" w:rsidRPr="00AC5685">
        <w:rPr>
          <w:rFonts w:ascii="Cambria" w:hAnsi="Cambria" w:cs="Tahoma"/>
          <w:sz w:val="24"/>
          <w:szCs w:val="24"/>
        </w:rPr>
        <w:t>ssurer la gestion ad</w:t>
      </w:r>
      <w:r w:rsidR="00463A8F">
        <w:rPr>
          <w:rFonts w:ascii="Cambria" w:hAnsi="Cambria" w:cs="Tahoma"/>
          <w:sz w:val="24"/>
          <w:szCs w:val="24"/>
        </w:rPr>
        <w:t xml:space="preserve">ministrative interne et externe, et </w:t>
      </w:r>
      <w:r w:rsidR="00463A8F">
        <w:rPr>
          <w:rFonts w:ascii="Cambria" w:hAnsi="Cambria"/>
          <w:sz w:val="24"/>
          <w:szCs w:val="24"/>
        </w:rPr>
        <w:t>e</w:t>
      </w:r>
      <w:r w:rsidR="00463A8F" w:rsidRPr="00AC5685">
        <w:rPr>
          <w:rFonts w:ascii="Cambria" w:hAnsi="Cambria"/>
          <w:sz w:val="24"/>
          <w:szCs w:val="24"/>
        </w:rPr>
        <w:t>stimer les besoins (RH, matériels &amp; finances), les planifier et les gérer</w:t>
      </w:r>
    </w:p>
    <w:p w:rsidR="00CF1B84" w:rsidRPr="00463A8F" w:rsidRDefault="00CF1B84" w:rsidP="00463A8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 w:rsidRPr="00DC69CD">
        <w:rPr>
          <w:rFonts w:ascii="Cambria" w:hAnsi="Cambria"/>
          <w:bCs/>
          <w:sz w:val="24"/>
          <w:szCs w:val="24"/>
        </w:rPr>
        <w:t>Veiller à être en conformité avec la réglementation comptable et fiscale.</w:t>
      </w:r>
    </w:p>
    <w:p w:rsidR="00CF1B84" w:rsidRPr="00AC5685" w:rsidRDefault="00CF1B84" w:rsidP="00CF1B84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sz w:val="24"/>
          <w:szCs w:val="24"/>
        </w:rPr>
      </w:pPr>
      <w:r w:rsidRPr="00AC5685">
        <w:rPr>
          <w:rFonts w:ascii="Cambria" w:hAnsi="Cambria"/>
          <w:sz w:val="24"/>
          <w:szCs w:val="24"/>
        </w:rPr>
        <w:t xml:space="preserve">Responsable de la trésorerie (suivi des prévisions de trésorerie, des encaissements et des décaissements, relation avec les partenaires financiers, </w:t>
      </w:r>
      <w:r w:rsidRPr="00AC5685">
        <w:rPr>
          <w:rFonts w:ascii="Cambria" w:hAnsi="Cambria" w:cs="Tahoma"/>
          <w:sz w:val="24"/>
          <w:szCs w:val="24"/>
        </w:rPr>
        <w:t>optimisation les méthodes et conditions de refinancement).</w:t>
      </w:r>
    </w:p>
    <w:p w:rsidR="00CF1B84" w:rsidRPr="009A5FB6" w:rsidRDefault="00CF1B84" w:rsidP="00CF1B8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 w:rsidRPr="0074280B">
        <w:rPr>
          <w:rFonts w:ascii="Cambria" w:hAnsi="Cambria"/>
          <w:bCs/>
          <w:sz w:val="24"/>
          <w:szCs w:val="24"/>
        </w:rPr>
        <w:t>Préparation et comptabilisation des provisions fin du mois CA et Charges.</w:t>
      </w:r>
    </w:p>
    <w:p w:rsidR="00CF1B84" w:rsidRPr="0074280B" w:rsidRDefault="00CF1B84" w:rsidP="00463A8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 w:rsidRPr="0074280B">
        <w:rPr>
          <w:rFonts w:ascii="Cambria" w:hAnsi="Cambria"/>
          <w:bCs/>
          <w:sz w:val="24"/>
          <w:szCs w:val="24"/>
        </w:rPr>
        <w:t>Comptabilisation de</w:t>
      </w:r>
      <w:r w:rsidR="00463A8F">
        <w:rPr>
          <w:rFonts w:ascii="Cambria" w:hAnsi="Cambria"/>
          <w:bCs/>
          <w:sz w:val="24"/>
          <w:szCs w:val="24"/>
        </w:rPr>
        <w:t xml:space="preserve"> toutes les écritures</w:t>
      </w:r>
      <w:r w:rsidRPr="0074280B">
        <w:rPr>
          <w:rFonts w:ascii="Cambria" w:hAnsi="Cambria"/>
          <w:bCs/>
          <w:sz w:val="24"/>
          <w:szCs w:val="24"/>
        </w:rPr>
        <w:t>.</w:t>
      </w:r>
    </w:p>
    <w:p w:rsidR="00CF1B84" w:rsidRPr="0074280B" w:rsidRDefault="00CF1B84" w:rsidP="00CF1B8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 w:rsidRPr="0074280B">
        <w:rPr>
          <w:rFonts w:ascii="Cambria" w:hAnsi="Cambria"/>
          <w:bCs/>
          <w:sz w:val="24"/>
          <w:szCs w:val="24"/>
        </w:rPr>
        <w:t>Préparation et comptabilisation des états de paie.</w:t>
      </w:r>
    </w:p>
    <w:p w:rsidR="00CF1B84" w:rsidRPr="00463A8F" w:rsidRDefault="00CF1B84" w:rsidP="00463A8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 w:rsidRPr="00463A8F">
        <w:rPr>
          <w:rFonts w:ascii="Cambria" w:hAnsi="Cambria"/>
          <w:bCs/>
          <w:sz w:val="24"/>
          <w:szCs w:val="24"/>
        </w:rPr>
        <w:t>Préparation des déclarations fiscales</w:t>
      </w:r>
      <w:r w:rsidR="00463A8F">
        <w:rPr>
          <w:rFonts w:ascii="Cambria" w:hAnsi="Cambria"/>
          <w:bCs/>
          <w:sz w:val="24"/>
          <w:szCs w:val="24"/>
        </w:rPr>
        <w:t>(</w:t>
      </w:r>
      <w:r w:rsidR="00463A8F" w:rsidRPr="00463A8F">
        <w:rPr>
          <w:rFonts w:ascii="Cambria" w:eastAsia="Times New Roman" w:hAnsi="Cambria"/>
          <w:sz w:val="24"/>
          <w:szCs w:val="24"/>
          <w:lang w:eastAsia="fr-FR"/>
        </w:rPr>
        <w:t>en thermes de TVA et validation des déclarations fiscales agences TAP</w:t>
      </w:r>
      <w:r w:rsidR="00463A8F">
        <w:rPr>
          <w:rFonts w:ascii="Cambria" w:eastAsia="Times New Roman" w:hAnsi="Cambria"/>
          <w:sz w:val="24"/>
          <w:szCs w:val="24"/>
          <w:lang w:eastAsia="fr-FR"/>
        </w:rPr>
        <w:t>)</w:t>
      </w:r>
      <w:r w:rsidRPr="00463A8F">
        <w:rPr>
          <w:rFonts w:ascii="Cambria" w:hAnsi="Cambria"/>
          <w:bCs/>
          <w:sz w:val="24"/>
          <w:szCs w:val="24"/>
        </w:rPr>
        <w:t xml:space="preserve"> et parafiscales.</w:t>
      </w:r>
    </w:p>
    <w:p w:rsidR="00CF1B84" w:rsidRPr="0074280B" w:rsidRDefault="00CF1B84" w:rsidP="00463A8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 w:rsidRPr="00463A8F">
        <w:rPr>
          <w:rFonts w:ascii="Cambria" w:hAnsi="Cambria"/>
          <w:bCs/>
          <w:sz w:val="24"/>
          <w:szCs w:val="24"/>
        </w:rPr>
        <w:t>Etablissement des différents rapprochements bancaires, et faire la</w:t>
      </w:r>
      <w:r w:rsidRPr="00463A8F">
        <w:rPr>
          <w:rFonts w:ascii="Cambria" w:eastAsia="Times New Roman" w:hAnsi="Cambria"/>
          <w:bCs/>
          <w:sz w:val="24"/>
          <w:szCs w:val="24"/>
          <w:lang w:eastAsia="fr-FR"/>
        </w:rPr>
        <w:t xml:space="preserve"> </w:t>
      </w:r>
      <w:r w:rsidRPr="00463A8F">
        <w:rPr>
          <w:rFonts w:ascii="Cambria" w:eastAsia="Times New Roman" w:hAnsi="Cambria"/>
          <w:sz w:val="24"/>
          <w:szCs w:val="24"/>
          <w:lang w:eastAsia="fr-FR"/>
        </w:rPr>
        <w:t>réclamation des suspends auprès des services et de différentes agences</w:t>
      </w:r>
      <w:r w:rsidRPr="00463A8F">
        <w:rPr>
          <w:rFonts w:ascii="Cambria" w:eastAsia="Times New Roman" w:hAnsi="Cambria"/>
          <w:bCs/>
          <w:sz w:val="24"/>
          <w:szCs w:val="24"/>
          <w:lang w:eastAsia="fr-FR"/>
        </w:rPr>
        <w:t xml:space="preserve"> </w:t>
      </w:r>
    </w:p>
    <w:p w:rsidR="00CF1B84" w:rsidRDefault="00CF1B84" w:rsidP="00CF1B8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 w:rsidRPr="0074280B">
        <w:rPr>
          <w:rFonts w:ascii="Cambria" w:hAnsi="Cambria"/>
          <w:bCs/>
          <w:sz w:val="24"/>
          <w:szCs w:val="24"/>
        </w:rPr>
        <w:t>Analyse des comptes de produits, de charges, de créances et de dettes  pour les besoin de la clôture et la détermination du résultat mensuel.</w:t>
      </w:r>
    </w:p>
    <w:p w:rsidR="00CF1B84" w:rsidRPr="00641E03" w:rsidRDefault="00CF1B84" w:rsidP="001478C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 w:rsidRPr="009A5FB6">
        <w:rPr>
          <w:rFonts w:ascii="Cambria" w:hAnsi="Cambria"/>
          <w:bCs/>
          <w:sz w:val="24"/>
          <w:szCs w:val="24"/>
        </w:rPr>
        <w:t>Gestion de la relation avec les intervenants externes (Commissaires aux comptes, avocats, conseils, banques, admin</w:t>
      </w:r>
      <w:r w:rsidR="001478CA">
        <w:rPr>
          <w:rFonts w:ascii="Cambria" w:hAnsi="Cambria"/>
          <w:bCs/>
          <w:sz w:val="24"/>
          <w:szCs w:val="24"/>
        </w:rPr>
        <w:t>istrations, organismes sociaux, direction des impôts.)</w:t>
      </w:r>
      <w:r w:rsidRPr="009A5FB6">
        <w:rPr>
          <w:rFonts w:ascii="Cambria" w:hAnsi="Cambria"/>
          <w:bCs/>
          <w:sz w:val="24"/>
          <w:szCs w:val="24"/>
        </w:rPr>
        <w:t> </w:t>
      </w:r>
    </w:p>
    <w:p w:rsidR="00CF1B84" w:rsidRPr="001478CA" w:rsidRDefault="00CF1B84" w:rsidP="00147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/>
          <w:sz w:val="24"/>
          <w:szCs w:val="24"/>
          <w:lang w:eastAsia="fr-FR"/>
        </w:rPr>
      </w:pPr>
      <w:r>
        <w:rPr>
          <w:rFonts w:ascii="Cambria" w:eastAsia="Times New Roman" w:hAnsi="Cambria"/>
          <w:sz w:val="24"/>
          <w:szCs w:val="24"/>
          <w:lang w:eastAsia="fr-FR"/>
        </w:rPr>
        <w:t>Contrôle et vérification de la refacturation de tout débours et toute charge d’exploitation  payée par dossier et par client.</w:t>
      </w:r>
    </w:p>
    <w:p w:rsidR="00CF1B84" w:rsidRPr="00160C5E" w:rsidRDefault="00CF1B84" w:rsidP="00160C5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 w:rsidRPr="0074280B">
        <w:rPr>
          <w:rFonts w:ascii="Cambria" w:hAnsi="Cambria"/>
          <w:bCs/>
          <w:sz w:val="24"/>
          <w:szCs w:val="24"/>
        </w:rPr>
        <w:t>E</w:t>
      </w:r>
      <w:r w:rsidR="001478CA">
        <w:rPr>
          <w:rFonts w:ascii="Cambria" w:hAnsi="Cambria"/>
          <w:bCs/>
          <w:sz w:val="24"/>
          <w:szCs w:val="24"/>
        </w:rPr>
        <w:t>tablissement des bilans annuels, et des comptes sociaux</w:t>
      </w:r>
      <w:r w:rsidRPr="001478CA">
        <w:rPr>
          <w:rFonts w:ascii="Cambria" w:hAnsi="Cambria"/>
          <w:bCs/>
          <w:sz w:val="24"/>
          <w:szCs w:val="24"/>
        </w:rPr>
        <w:t>.</w:t>
      </w:r>
    </w:p>
    <w:p w:rsidR="00CF1B84" w:rsidRPr="00AC5685" w:rsidRDefault="00CF1B84" w:rsidP="00CF1B84">
      <w:pPr>
        <w:numPr>
          <w:ilvl w:val="0"/>
          <w:numId w:val="1"/>
        </w:numPr>
        <w:spacing w:after="0" w:line="240" w:lineRule="auto"/>
        <w:rPr>
          <w:rFonts w:ascii="Cambria" w:hAnsi="Cambria"/>
          <w:lang w:eastAsia="fr-FR"/>
        </w:rPr>
      </w:pPr>
      <w:r w:rsidRPr="00AC5685">
        <w:rPr>
          <w:rFonts w:ascii="Cambria" w:eastAsia="Times New Roman" w:hAnsi="Cambria"/>
          <w:sz w:val="24"/>
          <w:szCs w:val="24"/>
          <w:lang w:eastAsia="fr-FR"/>
        </w:rPr>
        <w:t>Reprise et contrôle de la  comptabilité de 2007 à 2011 suite à un audit du groupe demandant un assainissement de la comptabilité  des 4 dernières années</w:t>
      </w:r>
      <w:r>
        <w:rPr>
          <w:rFonts w:ascii="Cambria" w:eastAsia="Times New Roman" w:hAnsi="Cambria"/>
          <w:sz w:val="24"/>
          <w:szCs w:val="24"/>
          <w:lang w:eastAsia="fr-FR"/>
        </w:rPr>
        <w:t xml:space="preserve"> et comptabilisation des régularisations  et assainissements  des comptes </w:t>
      </w:r>
    </w:p>
    <w:p w:rsidR="00CF1B84" w:rsidRPr="00313E7A" w:rsidRDefault="00CF1B84" w:rsidP="00CF1B84">
      <w:pPr>
        <w:numPr>
          <w:ilvl w:val="0"/>
          <w:numId w:val="1"/>
        </w:numPr>
        <w:spacing w:after="0" w:line="240" w:lineRule="auto"/>
        <w:rPr>
          <w:rFonts w:ascii="Cambria" w:hAnsi="Cambria"/>
          <w:lang w:eastAsia="fr-FR"/>
        </w:rPr>
      </w:pPr>
      <w:r>
        <w:rPr>
          <w:rFonts w:ascii="Cambria" w:eastAsia="Times New Roman" w:hAnsi="Cambria"/>
          <w:sz w:val="24"/>
          <w:szCs w:val="24"/>
          <w:lang w:eastAsia="fr-FR"/>
        </w:rPr>
        <w:t>Suivi des SOA  Filiale /groupe et   Filiale/Agent Freight Forwarding  et suivi des conventions intragroupes et agents et suivi des transferts pour soldes les SOA en fin d’exercice;</w:t>
      </w:r>
    </w:p>
    <w:p w:rsidR="00CF1B84" w:rsidRDefault="00CF1B84" w:rsidP="002974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/>
          <w:sz w:val="24"/>
          <w:szCs w:val="24"/>
          <w:lang w:eastAsia="fr-FR"/>
        </w:rPr>
      </w:pPr>
      <w:r w:rsidRPr="00AC5685">
        <w:rPr>
          <w:rFonts w:ascii="Cambria" w:eastAsia="Times New Roman" w:hAnsi="Cambria"/>
          <w:sz w:val="24"/>
          <w:szCs w:val="24"/>
          <w:lang w:eastAsia="fr-FR"/>
        </w:rPr>
        <w:t xml:space="preserve">Interlocuteur maintenance informatique logiciel comptable  et paramétrage  des interfaces Logiciel de facturation Transit et consignation maritimes  et système d’exploitation comptabilité </w:t>
      </w:r>
    </w:p>
    <w:p w:rsidR="00CF1B84" w:rsidRPr="00160C5E" w:rsidRDefault="00CF1B84" w:rsidP="00160C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/>
          <w:sz w:val="24"/>
          <w:szCs w:val="24"/>
          <w:lang w:eastAsia="fr-FR"/>
        </w:rPr>
      </w:pPr>
      <w:r>
        <w:rPr>
          <w:rFonts w:ascii="Cambria" w:eastAsia="Times New Roman" w:hAnsi="Cambria"/>
          <w:sz w:val="24"/>
          <w:szCs w:val="24"/>
          <w:lang w:eastAsia="fr-FR"/>
        </w:rPr>
        <w:lastRenderedPageBreak/>
        <w:t>Passation des écritures OD et prévision pour clôture périodiq</w:t>
      </w:r>
      <w:r w:rsidR="00641E03">
        <w:rPr>
          <w:rFonts w:ascii="Cambria" w:eastAsia="Times New Roman" w:hAnsi="Cambria"/>
          <w:sz w:val="24"/>
          <w:szCs w:val="24"/>
          <w:lang w:eastAsia="fr-FR"/>
        </w:rPr>
        <w:t>ue et établissement des reporti</w:t>
      </w:r>
      <w:r>
        <w:rPr>
          <w:rFonts w:ascii="Cambria" w:eastAsia="Times New Roman" w:hAnsi="Cambria"/>
          <w:sz w:val="24"/>
          <w:szCs w:val="24"/>
          <w:lang w:eastAsia="fr-FR"/>
        </w:rPr>
        <w:t>n</w:t>
      </w:r>
      <w:r w:rsidR="00641E03">
        <w:rPr>
          <w:rFonts w:ascii="Cambria" w:eastAsia="Times New Roman" w:hAnsi="Cambria"/>
          <w:sz w:val="24"/>
          <w:szCs w:val="24"/>
          <w:lang w:eastAsia="fr-FR"/>
        </w:rPr>
        <w:t>g</w:t>
      </w:r>
      <w:r w:rsidR="001478CA">
        <w:rPr>
          <w:rFonts w:ascii="Cambria" w:eastAsia="Times New Roman" w:hAnsi="Cambria"/>
          <w:sz w:val="24"/>
          <w:szCs w:val="24"/>
          <w:lang w:eastAsia="fr-FR"/>
        </w:rPr>
        <w:t xml:space="preserve"> comptable trimestriel.</w:t>
      </w:r>
    </w:p>
    <w:p w:rsidR="001478CA" w:rsidRDefault="00CF1B84" w:rsidP="00463A8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 w:rsidRPr="0074280B">
        <w:rPr>
          <w:rFonts w:ascii="Cambria" w:hAnsi="Cambria"/>
          <w:bCs/>
          <w:sz w:val="24"/>
          <w:szCs w:val="24"/>
        </w:rPr>
        <w:t>Relance des clients, recouvrement des créances (chèques, espèc</w:t>
      </w:r>
      <w:r w:rsidR="001478CA">
        <w:rPr>
          <w:rFonts w:ascii="Cambria" w:hAnsi="Cambria"/>
          <w:bCs/>
          <w:sz w:val="24"/>
          <w:szCs w:val="24"/>
        </w:rPr>
        <w:t xml:space="preserve">e, </w:t>
      </w:r>
      <w:r w:rsidR="00160C5E">
        <w:rPr>
          <w:rFonts w:ascii="Cambria" w:hAnsi="Cambria"/>
          <w:bCs/>
          <w:sz w:val="24"/>
          <w:szCs w:val="24"/>
        </w:rPr>
        <w:t>virement)</w:t>
      </w:r>
    </w:p>
    <w:p w:rsidR="001478CA" w:rsidRDefault="001478CA" w:rsidP="00160C5E">
      <w:pPr>
        <w:pStyle w:val="Paragraphedeliste"/>
        <w:autoSpaceDE w:val="0"/>
        <w:autoSpaceDN w:val="0"/>
        <w:adjustRightInd w:val="0"/>
        <w:spacing w:after="0" w:line="240" w:lineRule="auto"/>
        <w:ind w:left="0"/>
        <w:rPr>
          <w:rFonts w:ascii="Cambria" w:hAnsi="Cambria"/>
          <w:bCs/>
          <w:sz w:val="24"/>
          <w:szCs w:val="24"/>
        </w:rPr>
      </w:pPr>
    </w:p>
    <w:p w:rsidR="00CF1B84" w:rsidRPr="00463A8F" w:rsidRDefault="00CF1B84" w:rsidP="001478CA">
      <w:pPr>
        <w:pStyle w:val="Paragraphedeliste"/>
        <w:autoSpaceDE w:val="0"/>
        <w:autoSpaceDN w:val="0"/>
        <w:adjustRightInd w:val="0"/>
        <w:spacing w:after="0" w:line="240" w:lineRule="auto"/>
        <w:ind w:left="0"/>
        <w:rPr>
          <w:rFonts w:ascii="Cambria" w:hAnsi="Cambria"/>
          <w:bCs/>
          <w:sz w:val="24"/>
          <w:szCs w:val="24"/>
        </w:rPr>
      </w:pPr>
      <w:r w:rsidRPr="00463A8F">
        <w:rPr>
          <w:rFonts w:ascii="Arial" w:hAnsi="Arial"/>
          <w:b/>
          <w:bCs/>
          <w:color w:val="FF6600"/>
          <w:sz w:val="27"/>
          <w:szCs w:val="27"/>
        </w:rPr>
        <w:t>FORMATIONS</w:t>
      </w: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20"/>
          <w:szCs w:val="20"/>
        </w:rPr>
      </w:pP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20"/>
          <w:szCs w:val="20"/>
        </w:rPr>
      </w:pP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000000"/>
          <w:sz w:val="26"/>
          <w:szCs w:val="26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2018 :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bCs/>
          <w:color w:val="000000"/>
          <w:sz w:val="26"/>
          <w:szCs w:val="26"/>
        </w:rPr>
        <w:t>Audit des comptes de bilan &amp;  de gestion</w:t>
      </w: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Type de Formation : </w:t>
      </w:r>
      <w:r w:rsidRPr="006864DE">
        <w:rPr>
          <w:rFonts w:ascii="Arial" w:hAnsi="Arial"/>
          <w:b/>
          <w:bCs/>
          <w:color w:val="000000"/>
          <w:sz w:val="20"/>
          <w:szCs w:val="20"/>
        </w:rPr>
        <w:t>Certifiante</w:t>
      </w:r>
    </w:p>
    <w:p w:rsidR="00CF1B84" w:rsidRPr="00B96BCA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Etablissement : </w:t>
      </w:r>
      <w:r>
        <w:rPr>
          <w:rFonts w:ascii="Arial" w:hAnsi="Arial"/>
          <w:b/>
          <w:bCs/>
          <w:color w:val="000000"/>
          <w:sz w:val="20"/>
          <w:szCs w:val="20"/>
        </w:rPr>
        <w:t xml:space="preserve">Alcodefi </w:t>
      </w:r>
      <w:r>
        <w:rPr>
          <w:rFonts w:ascii="Arial" w:hAnsi="Arial"/>
          <w:color w:val="000000"/>
          <w:sz w:val="20"/>
          <w:szCs w:val="20"/>
        </w:rPr>
        <w:t>Conseil  &amp; Formation</w:t>
      </w: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000000"/>
          <w:sz w:val="20"/>
          <w:szCs w:val="20"/>
        </w:rPr>
      </w:pP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000000"/>
          <w:sz w:val="26"/>
          <w:szCs w:val="26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2010 :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bCs/>
          <w:color w:val="000000"/>
          <w:sz w:val="26"/>
          <w:szCs w:val="26"/>
        </w:rPr>
        <w:t>Formation sur le nouveau système comptable et financier -</w:t>
      </w: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000000"/>
          <w:sz w:val="26"/>
          <w:szCs w:val="26"/>
        </w:rPr>
      </w:pPr>
      <w:r>
        <w:rPr>
          <w:rFonts w:ascii="Arial" w:hAnsi="Arial"/>
          <w:b/>
          <w:bCs/>
          <w:color w:val="000000"/>
          <w:sz w:val="26"/>
          <w:szCs w:val="26"/>
        </w:rPr>
        <w:t>IAS/IFRS</w:t>
      </w: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20"/>
          <w:szCs w:val="20"/>
        </w:rPr>
      </w:pP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000000"/>
          <w:sz w:val="26"/>
          <w:szCs w:val="26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2010 :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bCs/>
          <w:color w:val="000000"/>
          <w:sz w:val="26"/>
          <w:szCs w:val="26"/>
        </w:rPr>
        <w:t>l’Analyse Financière des Crédits d’Exploitation (Cas ABC Bank)</w:t>
      </w:r>
    </w:p>
    <w:p w:rsidR="00CF1B84" w:rsidRPr="006864DE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Type de Formation : </w:t>
      </w:r>
      <w:r>
        <w:rPr>
          <w:rFonts w:ascii="Arial" w:hAnsi="Arial"/>
          <w:b/>
          <w:bCs/>
          <w:color w:val="000000"/>
          <w:sz w:val="20"/>
          <w:szCs w:val="20"/>
        </w:rPr>
        <w:t>Attestation de fin de stage</w:t>
      </w:r>
    </w:p>
    <w:p w:rsidR="00CF1B84" w:rsidRPr="006864DE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Etablissement : </w:t>
      </w:r>
      <w:r>
        <w:rPr>
          <w:rFonts w:ascii="Arial" w:hAnsi="Arial"/>
          <w:b/>
          <w:bCs/>
          <w:color w:val="000000"/>
          <w:sz w:val="20"/>
          <w:szCs w:val="20"/>
        </w:rPr>
        <w:t>ARAB BANKING CORPORATION  ALGERIA</w:t>
      </w: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20"/>
          <w:szCs w:val="20"/>
        </w:rPr>
      </w:pPr>
    </w:p>
    <w:p w:rsidR="00CF1B84" w:rsidRPr="0074280B" w:rsidRDefault="00CF1B84" w:rsidP="00CF1B84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 w:rsidRPr="0074280B">
        <w:rPr>
          <w:rFonts w:ascii="Cambria" w:hAnsi="Cambria"/>
          <w:bCs/>
          <w:sz w:val="24"/>
          <w:szCs w:val="24"/>
        </w:rPr>
        <w:t xml:space="preserve">Stage de fin d’étude option banque et crédit d’exploitation passé au sein de ABC BANK </w:t>
      </w:r>
    </w:p>
    <w:p w:rsidR="00CF1B84" w:rsidRPr="0074280B" w:rsidRDefault="00CF1B84" w:rsidP="00CF1B84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 w:rsidRPr="004478C8">
        <w:rPr>
          <w:rFonts w:ascii="Cambria" w:hAnsi="Cambria"/>
          <w:bCs/>
          <w:sz w:val="24"/>
          <w:szCs w:val="24"/>
        </w:rPr>
        <w:t>Présentation du Mémoire de fin d’Etudes</w:t>
      </w: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000000"/>
          <w:sz w:val="20"/>
          <w:szCs w:val="20"/>
        </w:rPr>
      </w:pP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000000"/>
          <w:sz w:val="26"/>
          <w:szCs w:val="26"/>
        </w:rPr>
      </w:pPr>
      <w:r w:rsidRPr="00472D29">
        <w:rPr>
          <w:rFonts w:ascii="Arial" w:hAnsi="Arial"/>
          <w:b/>
          <w:bCs/>
          <w:color w:val="000000"/>
          <w:sz w:val="20"/>
          <w:szCs w:val="20"/>
        </w:rPr>
        <w:t>20</w:t>
      </w:r>
      <w:r>
        <w:rPr>
          <w:rFonts w:ascii="Arial" w:hAnsi="Arial"/>
          <w:b/>
          <w:bCs/>
          <w:color w:val="000000"/>
          <w:sz w:val="20"/>
          <w:szCs w:val="20"/>
        </w:rPr>
        <w:t>10 :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bCs/>
          <w:color w:val="000000"/>
          <w:sz w:val="26"/>
          <w:szCs w:val="26"/>
        </w:rPr>
        <w:t>Licence en sciences gestion option Management</w:t>
      </w: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Type de Formation : </w:t>
      </w:r>
      <w:r w:rsidRPr="00954DE1">
        <w:rPr>
          <w:rFonts w:ascii="Arial" w:hAnsi="Arial"/>
          <w:b/>
          <w:bCs/>
          <w:color w:val="000000"/>
          <w:sz w:val="20"/>
          <w:szCs w:val="20"/>
        </w:rPr>
        <w:t>Diplômante</w:t>
      </w: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Etablissement : </w:t>
      </w:r>
      <w:r w:rsidRPr="00954DE1">
        <w:rPr>
          <w:rFonts w:ascii="Arial" w:hAnsi="Arial"/>
          <w:b/>
          <w:bCs/>
          <w:color w:val="000000"/>
          <w:sz w:val="20"/>
          <w:szCs w:val="20"/>
        </w:rPr>
        <w:t>Université d'Alger</w:t>
      </w: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20"/>
          <w:szCs w:val="20"/>
        </w:rPr>
      </w:pPr>
    </w:p>
    <w:p w:rsidR="00CF1B84" w:rsidRPr="0074280B" w:rsidRDefault="00CF1B84" w:rsidP="00CF1B84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 w:rsidRPr="0067592F">
        <w:rPr>
          <w:rFonts w:ascii="Cambria" w:hAnsi="Cambria"/>
          <w:bCs/>
          <w:sz w:val="24"/>
          <w:szCs w:val="24"/>
        </w:rPr>
        <w:t>Préparation et obtention d'une licence en sciences de gestion option Management au bout</w:t>
      </w:r>
      <w:r>
        <w:rPr>
          <w:rFonts w:ascii="Cambria" w:hAnsi="Cambria"/>
          <w:bCs/>
          <w:sz w:val="24"/>
          <w:szCs w:val="24"/>
        </w:rPr>
        <w:t xml:space="preserve"> d</w:t>
      </w:r>
      <w:r w:rsidRPr="0067592F">
        <w:rPr>
          <w:rFonts w:ascii="Cambria" w:hAnsi="Cambria"/>
          <w:bCs/>
          <w:sz w:val="24"/>
          <w:szCs w:val="24"/>
        </w:rPr>
        <w:t>e quatre années d'études a l'université d'Alger</w:t>
      </w:r>
      <w:r>
        <w:rPr>
          <w:rFonts w:ascii="Arial" w:hAnsi="Arial"/>
          <w:color w:val="000000"/>
          <w:sz w:val="20"/>
          <w:szCs w:val="20"/>
        </w:rPr>
        <w:t>.</w:t>
      </w: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000000"/>
          <w:sz w:val="31"/>
          <w:szCs w:val="31"/>
        </w:rPr>
      </w:pPr>
    </w:p>
    <w:p w:rsidR="00CF1B84" w:rsidRPr="001478CA" w:rsidRDefault="00CF1B84" w:rsidP="00160C5E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000000"/>
          <w:sz w:val="31"/>
          <w:szCs w:val="31"/>
        </w:rPr>
      </w:pPr>
      <w:r>
        <w:rPr>
          <w:rFonts w:ascii="Arial" w:hAnsi="Arial"/>
          <w:b/>
          <w:bCs/>
          <w:color w:val="FF6600"/>
          <w:sz w:val="27"/>
          <w:szCs w:val="27"/>
        </w:rPr>
        <w:t>DIVERS</w:t>
      </w:r>
    </w:p>
    <w:p w:rsidR="00160C5E" w:rsidRDefault="00160C5E" w:rsidP="00160C5E">
      <w:pPr>
        <w:tabs>
          <w:tab w:val="left" w:pos="1260"/>
          <w:tab w:val="left" w:pos="1440"/>
        </w:tabs>
        <w:spacing w:line="240" w:lineRule="auto"/>
        <w:rPr>
          <w:rFonts w:ascii="Arial" w:hAnsi="Arial"/>
          <w:b/>
          <w:bCs/>
          <w:color w:val="FF6600"/>
          <w:sz w:val="27"/>
          <w:szCs w:val="27"/>
        </w:rPr>
      </w:pPr>
    </w:p>
    <w:p w:rsidR="00160C5E" w:rsidRPr="00160C5E" w:rsidRDefault="00CF1B84" w:rsidP="00160C5E">
      <w:pPr>
        <w:tabs>
          <w:tab w:val="left" w:pos="1260"/>
          <w:tab w:val="left" w:pos="1440"/>
        </w:tabs>
        <w:spacing w:line="240" w:lineRule="auto"/>
        <w:rPr>
          <w:rFonts w:ascii="Cambria" w:hAnsi="Cambria"/>
          <w:bCs/>
          <w:sz w:val="24"/>
          <w:szCs w:val="24"/>
        </w:rPr>
      </w:pPr>
      <w:r w:rsidRPr="0067592F">
        <w:rPr>
          <w:rFonts w:ascii="Arial" w:hAnsi="Arial"/>
          <w:b/>
          <w:bCs/>
          <w:color w:val="FF6600"/>
          <w:sz w:val="27"/>
          <w:szCs w:val="27"/>
        </w:rPr>
        <w:t>Aptitudes informatiques</w:t>
      </w:r>
      <w:r w:rsidRPr="00AC5685">
        <w:rPr>
          <w:rFonts w:ascii="Cambria" w:hAnsi="Cambria"/>
          <w:b/>
          <w:sz w:val="26"/>
          <w:szCs w:val="26"/>
        </w:rPr>
        <w:t> </w:t>
      </w:r>
    </w:p>
    <w:p w:rsidR="00CF1B84" w:rsidRDefault="00CF1B84" w:rsidP="00160C5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 w:rsidRPr="00AC5685">
        <w:rPr>
          <w:rFonts w:ascii="Cambria" w:hAnsi="Cambria"/>
          <w:bCs/>
          <w:sz w:val="24"/>
          <w:szCs w:val="24"/>
        </w:rPr>
        <w:t xml:space="preserve">                    Maîtrise de l’environnement Windows.</w:t>
      </w:r>
    </w:p>
    <w:p w:rsidR="00CF1B84" w:rsidRDefault="00CF1B84" w:rsidP="00160C5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                   </w:t>
      </w:r>
      <w:r w:rsidRPr="00AC5685">
        <w:rPr>
          <w:rFonts w:ascii="Cambria" w:hAnsi="Cambria"/>
          <w:bCs/>
          <w:sz w:val="24"/>
          <w:szCs w:val="24"/>
        </w:rPr>
        <w:t xml:space="preserve"> Maîtrise des logiciels PC COMPTA  et PC PAIE « DLG »</w:t>
      </w:r>
    </w:p>
    <w:p w:rsidR="00CF1B84" w:rsidRPr="00160C5E" w:rsidRDefault="00CF1B84" w:rsidP="00160C5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                   </w:t>
      </w:r>
      <w:r w:rsidRPr="00AC5685">
        <w:rPr>
          <w:rFonts w:ascii="Cambria" w:hAnsi="Cambria"/>
          <w:bCs/>
          <w:sz w:val="24"/>
          <w:szCs w:val="24"/>
        </w:rPr>
        <w:t xml:space="preserve"> Maîtrise des logiciels spécifiques à chaque compagnie </w:t>
      </w:r>
      <w:r w:rsidR="00436814">
        <w:rPr>
          <w:rFonts w:ascii="Cambria" w:hAnsi="Cambria"/>
          <w:bCs/>
          <w:sz w:val="24"/>
          <w:szCs w:val="24"/>
        </w:rPr>
        <w:t xml:space="preserve">  ROM-E, ERP</w:t>
      </w: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000000"/>
          <w:sz w:val="20"/>
          <w:szCs w:val="20"/>
        </w:rPr>
      </w:pP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FF6600"/>
          <w:sz w:val="27"/>
          <w:szCs w:val="27"/>
        </w:rPr>
        <w:t>COMPETENCES</w:t>
      </w: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000000"/>
          <w:sz w:val="20"/>
          <w:szCs w:val="20"/>
        </w:rPr>
      </w:pPr>
    </w:p>
    <w:p w:rsidR="00CF1B84" w:rsidRPr="0067592F" w:rsidRDefault="00160C5E" w:rsidP="00CF1B84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                   </w:t>
      </w:r>
      <w:r w:rsidR="00CF1B84" w:rsidRPr="0067592F">
        <w:rPr>
          <w:rFonts w:ascii="Cambria" w:hAnsi="Cambria"/>
          <w:bCs/>
          <w:sz w:val="24"/>
          <w:szCs w:val="24"/>
        </w:rPr>
        <w:t xml:space="preserve">Aisance à l’écrit et à l’oral </w:t>
      </w:r>
    </w:p>
    <w:p w:rsidR="00CF1B84" w:rsidRPr="0067592F" w:rsidRDefault="00160C5E" w:rsidP="00CF1B84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                   </w:t>
      </w:r>
      <w:r w:rsidR="00CF1B84" w:rsidRPr="0067592F">
        <w:rPr>
          <w:rFonts w:ascii="Cambria" w:hAnsi="Cambria"/>
          <w:bCs/>
          <w:sz w:val="24"/>
          <w:szCs w:val="24"/>
        </w:rPr>
        <w:t>Excellent relationnel, Grande capacité à fédérer les gens</w:t>
      </w:r>
    </w:p>
    <w:p w:rsidR="00CF1B84" w:rsidRPr="0067592F" w:rsidRDefault="00160C5E" w:rsidP="00CF1B84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                   </w:t>
      </w:r>
      <w:r w:rsidR="00CF1B84" w:rsidRPr="0067592F">
        <w:rPr>
          <w:rFonts w:ascii="Cambria" w:hAnsi="Cambria"/>
          <w:bCs/>
          <w:sz w:val="24"/>
          <w:szCs w:val="24"/>
        </w:rPr>
        <w:t xml:space="preserve">Capacité d’analyse et de synthèse </w:t>
      </w:r>
    </w:p>
    <w:p w:rsidR="00CF1B84" w:rsidRPr="0067592F" w:rsidRDefault="00160C5E" w:rsidP="00CF1B84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                   </w:t>
      </w:r>
      <w:r w:rsidR="00CF1B84" w:rsidRPr="0067592F">
        <w:rPr>
          <w:rFonts w:ascii="Cambria" w:hAnsi="Cambria"/>
          <w:bCs/>
          <w:sz w:val="24"/>
          <w:szCs w:val="24"/>
        </w:rPr>
        <w:t>Capacité de structuration, Organisation, Rigueur</w:t>
      </w:r>
    </w:p>
    <w:p w:rsidR="00CF1B84" w:rsidRDefault="00160C5E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FF6600"/>
          <w:sz w:val="27"/>
          <w:szCs w:val="27"/>
        </w:rPr>
      </w:pPr>
      <w:r>
        <w:rPr>
          <w:rFonts w:ascii="Cambria" w:hAnsi="Cambria"/>
          <w:bCs/>
          <w:sz w:val="24"/>
          <w:szCs w:val="24"/>
        </w:rPr>
        <w:t xml:space="preserve">                   </w:t>
      </w:r>
      <w:r w:rsidR="00CF1B84" w:rsidRPr="0067592F">
        <w:rPr>
          <w:rFonts w:ascii="Cambria" w:hAnsi="Cambria"/>
          <w:bCs/>
          <w:sz w:val="24"/>
          <w:szCs w:val="24"/>
        </w:rPr>
        <w:t>Autonomie, Sens de l’initiative, Dynamisme, Honnêteté</w:t>
      </w:r>
      <w:r w:rsidR="00CF1B84">
        <w:rPr>
          <w:rFonts w:ascii="Arial" w:hAnsi="Arial"/>
          <w:b/>
          <w:bCs/>
          <w:sz w:val="20"/>
          <w:szCs w:val="20"/>
        </w:rPr>
        <w:t xml:space="preserve"> </w:t>
      </w: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FF6600"/>
          <w:sz w:val="27"/>
          <w:szCs w:val="27"/>
        </w:rPr>
      </w:pP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FF6600"/>
          <w:sz w:val="27"/>
          <w:szCs w:val="27"/>
        </w:rPr>
      </w:pPr>
      <w:r>
        <w:rPr>
          <w:rFonts w:ascii="Arial" w:hAnsi="Arial"/>
          <w:b/>
          <w:bCs/>
          <w:color w:val="FF6600"/>
          <w:sz w:val="27"/>
          <w:szCs w:val="27"/>
        </w:rPr>
        <w:t>LANGUES</w:t>
      </w:r>
    </w:p>
    <w:p w:rsidR="00CF1B84" w:rsidRDefault="00160C5E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                   </w:t>
      </w:r>
      <w:r w:rsidR="00CF1B84">
        <w:rPr>
          <w:rFonts w:ascii="Arial" w:hAnsi="Arial"/>
          <w:b/>
          <w:bCs/>
          <w:color w:val="000000"/>
          <w:sz w:val="20"/>
          <w:szCs w:val="20"/>
        </w:rPr>
        <w:t xml:space="preserve">Français : </w:t>
      </w:r>
      <w:r w:rsidR="00CF1B84" w:rsidRPr="00AC5685">
        <w:rPr>
          <w:rFonts w:ascii="Cambria" w:hAnsi="Cambria"/>
          <w:bCs/>
          <w:sz w:val="24"/>
          <w:szCs w:val="24"/>
        </w:rPr>
        <w:t>maîtrise parfaite (écrit et parlé)</w:t>
      </w:r>
    </w:p>
    <w:p w:rsidR="00CF1B84" w:rsidRDefault="00160C5E" w:rsidP="00CF1B84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                   </w:t>
      </w:r>
      <w:r w:rsidR="00CF1B84">
        <w:rPr>
          <w:rFonts w:ascii="Arial" w:hAnsi="Arial"/>
          <w:b/>
          <w:bCs/>
          <w:color w:val="000000"/>
          <w:sz w:val="20"/>
          <w:szCs w:val="20"/>
        </w:rPr>
        <w:t>Arabe :</w:t>
      </w:r>
      <w:r w:rsidR="00CF1B84" w:rsidRPr="0074280B">
        <w:rPr>
          <w:rFonts w:ascii="Cambria" w:hAnsi="Cambria"/>
          <w:bCs/>
          <w:sz w:val="24"/>
          <w:szCs w:val="24"/>
        </w:rPr>
        <w:t xml:space="preserve"> </w:t>
      </w:r>
      <w:r w:rsidR="00CF1B84" w:rsidRPr="00AC5685">
        <w:rPr>
          <w:rFonts w:ascii="Cambria" w:hAnsi="Cambria"/>
          <w:bCs/>
          <w:sz w:val="24"/>
          <w:szCs w:val="24"/>
        </w:rPr>
        <w:t>maîtrise parfaite (écrit et parlé)</w:t>
      </w:r>
    </w:p>
    <w:p w:rsidR="00CF1B84" w:rsidRDefault="00160C5E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                  </w:t>
      </w:r>
      <w:r w:rsidR="00CF1B84">
        <w:rPr>
          <w:rFonts w:ascii="Arial" w:hAnsi="Arial"/>
          <w:b/>
          <w:bCs/>
          <w:color w:val="000000"/>
          <w:sz w:val="20"/>
          <w:szCs w:val="20"/>
        </w:rPr>
        <w:t xml:space="preserve">Anglais : </w:t>
      </w:r>
      <w:r w:rsidR="00CF1B84" w:rsidRPr="00AC5685">
        <w:rPr>
          <w:rFonts w:ascii="Cambria" w:hAnsi="Cambria"/>
          <w:bCs/>
          <w:sz w:val="24"/>
          <w:szCs w:val="24"/>
        </w:rPr>
        <w:t>maîtrise (écrit et parlé)</w:t>
      </w:r>
    </w:p>
    <w:p w:rsidR="00160C5E" w:rsidRDefault="00160C5E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FF6600"/>
          <w:sz w:val="27"/>
          <w:szCs w:val="27"/>
        </w:rPr>
      </w:pPr>
    </w:p>
    <w:p w:rsidR="00CF1B84" w:rsidRPr="005E57EA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FF6600"/>
          <w:sz w:val="27"/>
          <w:szCs w:val="27"/>
        </w:rPr>
        <w:t>LOISIR</w:t>
      </w:r>
      <w:r>
        <w:rPr>
          <w:rFonts w:ascii="Arial" w:hAnsi="Arial"/>
          <w:b/>
          <w:bCs/>
          <w:color w:val="FF6600"/>
          <w:sz w:val="27"/>
          <w:szCs w:val="27"/>
        </w:rPr>
        <w:tab/>
      </w:r>
      <w:r>
        <w:rPr>
          <w:rFonts w:ascii="Arial" w:hAnsi="Arial"/>
          <w:b/>
          <w:bCs/>
          <w:color w:val="FF6600"/>
          <w:sz w:val="27"/>
          <w:szCs w:val="27"/>
        </w:rPr>
        <w:tab/>
      </w:r>
      <w:r>
        <w:rPr>
          <w:rFonts w:ascii="Arial" w:hAnsi="Arial"/>
          <w:b/>
          <w:bCs/>
          <w:color w:val="FF6600"/>
          <w:sz w:val="27"/>
          <w:szCs w:val="27"/>
        </w:rPr>
        <w:tab/>
      </w:r>
      <w:r>
        <w:rPr>
          <w:rFonts w:ascii="Arial" w:hAnsi="Arial"/>
          <w:b/>
          <w:bCs/>
          <w:color w:val="FF6600"/>
          <w:sz w:val="27"/>
          <w:szCs w:val="27"/>
        </w:rPr>
        <w:tab/>
      </w:r>
      <w:r>
        <w:rPr>
          <w:rFonts w:ascii="Arial" w:hAnsi="Arial"/>
          <w:b/>
          <w:bCs/>
          <w:color w:val="FF6600"/>
          <w:sz w:val="27"/>
          <w:szCs w:val="27"/>
        </w:rPr>
        <w:tab/>
      </w:r>
    </w:p>
    <w:p w:rsidR="00CF1B84" w:rsidRDefault="00CF1B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FF6600"/>
          <w:sz w:val="27"/>
          <w:szCs w:val="27"/>
        </w:rPr>
      </w:pPr>
    </w:p>
    <w:p w:rsidR="00CF1B84" w:rsidRPr="00E903E4" w:rsidRDefault="00E231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       </w:t>
      </w:r>
      <w:r w:rsidR="00CF1B84">
        <w:rPr>
          <w:rFonts w:ascii="Arial" w:hAnsi="Arial"/>
          <w:b/>
          <w:bCs/>
          <w:sz w:val="20"/>
          <w:szCs w:val="20"/>
        </w:rPr>
        <w:t xml:space="preserve">- Sport </w:t>
      </w:r>
    </w:p>
    <w:p w:rsidR="00CF1B84" w:rsidRPr="00E903E4" w:rsidRDefault="00E23184" w:rsidP="00CF1B8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       - Lecture, Internet, et réseaux sociaux</w:t>
      </w:r>
    </w:p>
    <w:p w:rsidR="00CF1B84" w:rsidRDefault="00E23184" w:rsidP="00160C5E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FF6600"/>
          <w:sz w:val="27"/>
          <w:szCs w:val="27"/>
        </w:rPr>
      </w:pPr>
      <w:r>
        <w:rPr>
          <w:rFonts w:ascii="Arial" w:hAnsi="Arial"/>
          <w:b/>
          <w:bCs/>
          <w:sz w:val="20"/>
          <w:szCs w:val="20"/>
        </w:rPr>
        <w:t xml:space="preserve">                </w:t>
      </w:r>
      <w:r w:rsidR="00CF1B84" w:rsidRPr="00E903E4">
        <w:rPr>
          <w:rFonts w:ascii="Arial" w:hAnsi="Arial"/>
          <w:b/>
          <w:bCs/>
          <w:sz w:val="20"/>
          <w:szCs w:val="20"/>
        </w:rPr>
        <w:t>- Voyages</w:t>
      </w:r>
    </w:p>
    <w:p w:rsidR="00D31CEA" w:rsidRDefault="00D31CEA"/>
    <w:sectPr w:rsidR="00D31CEA" w:rsidSect="00463A8F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0E3" w:rsidRDefault="002A20E3" w:rsidP="00463A8F">
      <w:pPr>
        <w:spacing w:after="0" w:line="240" w:lineRule="auto"/>
      </w:pPr>
      <w:r>
        <w:separator/>
      </w:r>
    </w:p>
  </w:endnote>
  <w:endnote w:type="continuationSeparator" w:id="0">
    <w:p w:rsidR="002A20E3" w:rsidRDefault="002A20E3" w:rsidP="0046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0E3" w:rsidRDefault="002A20E3" w:rsidP="00463A8F">
      <w:pPr>
        <w:spacing w:after="0" w:line="240" w:lineRule="auto"/>
      </w:pPr>
      <w:r>
        <w:separator/>
      </w:r>
    </w:p>
  </w:footnote>
  <w:footnote w:type="continuationSeparator" w:id="0">
    <w:p w:rsidR="002A20E3" w:rsidRDefault="002A20E3" w:rsidP="00463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45462"/>
    <w:multiLevelType w:val="hybridMultilevel"/>
    <w:tmpl w:val="F9B8B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5686D"/>
    <w:multiLevelType w:val="hybridMultilevel"/>
    <w:tmpl w:val="DEA2664A"/>
    <w:lvl w:ilvl="0" w:tplc="7A0A77F6">
      <w:start w:val="2010"/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84"/>
    <w:rsid w:val="00001B1A"/>
    <w:rsid w:val="0000491C"/>
    <w:rsid w:val="00011536"/>
    <w:rsid w:val="000150B3"/>
    <w:rsid w:val="00020839"/>
    <w:rsid w:val="000234BE"/>
    <w:rsid w:val="0002381A"/>
    <w:rsid w:val="000253A4"/>
    <w:rsid w:val="00026096"/>
    <w:rsid w:val="000329C6"/>
    <w:rsid w:val="000331B1"/>
    <w:rsid w:val="00033B24"/>
    <w:rsid w:val="00035BCF"/>
    <w:rsid w:val="00040D81"/>
    <w:rsid w:val="00042F1D"/>
    <w:rsid w:val="00056462"/>
    <w:rsid w:val="0005679F"/>
    <w:rsid w:val="00057ACD"/>
    <w:rsid w:val="000603C4"/>
    <w:rsid w:val="0006274E"/>
    <w:rsid w:val="00063217"/>
    <w:rsid w:val="000667D9"/>
    <w:rsid w:val="00071949"/>
    <w:rsid w:val="00071EF5"/>
    <w:rsid w:val="00080C2D"/>
    <w:rsid w:val="0008391A"/>
    <w:rsid w:val="00083B74"/>
    <w:rsid w:val="000864E1"/>
    <w:rsid w:val="000873DD"/>
    <w:rsid w:val="00087EB3"/>
    <w:rsid w:val="00093E70"/>
    <w:rsid w:val="00093EB6"/>
    <w:rsid w:val="000953AB"/>
    <w:rsid w:val="000A0F34"/>
    <w:rsid w:val="000A212D"/>
    <w:rsid w:val="000A58E8"/>
    <w:rsid w:val="000A7693"/>
    <w:rsid w:val="000B20BF"/>
    <w:rsid w:val="000B494E"/>
    <w:rsid w:val="000B7492"/>
    <w:rsid w:val="000C1B3C"/>
    <w:rsid w:val="000C7755"/>
    <w:rsid w:val="000D118D"/>
    <w:rsid w:val="000D284A"/>
    <w:rsid w:val="000D2E6D"/>
    <w:rsid w:val="000D4F41"/>
    <w:rsid w:val="000D659B"/>
    <w:rsid w:val="000D6B5E"/>
    <w:rsid w:val="000E00AF"/>
    <w:rsid w:val="000E0195"/>
    <w:rsid w:val="000E0747"/>
    <w:rsid w:val="000E537A"/>
    <w:rsid w:val="000E727A"/>
    <w:rsid w:val="000F115D"/>
    <w:rsid w:val="000F1AC1"/>
    <w:rsid w:val="000F1B6C"/>
    <w:rsid w:val="000F2941"/>
    <w:rsid w:val="000F3727"/>
    <w:rsid w:val="000F4795"/>
    <w:rsid w:val="000F4D43"/>
    <w:rsid w:val="000F79E0"/>
    <w:rsid w:val="00101E85"/>
    <w:rsid w:val="001065ED"/>
    <w:rsid w:val="001071CA"/>
    <w:rsid w:val="00110D4A"/>
    <w:rsid w:val="001121B0"/>
    <w:rsid w:val="00112455"/>
    <w:rsid w:val="00112540"/>
    <w:rsid w:val="001149AB"/>
    <w:rsid w:val="0011658E"/>
    <w:rsid w:val="00117EC6"/>
    <w:rsid w:val="001206DC"/>
    <w:rsid w:val="00120E7B"/>
    <w:rsid w:val="00121D4F"/>
    <w:rsid w:val="00122375"/>
    <w:rsid w:val="00122E72"/>
    <w:rsid w:val="0012353E"/>
    <w:rsid w:val="001247B9"/>
    <w:rsid w:val="001249B2"/>
    <w:rsid w:val="00126F76"/>
    <w:rsid w:val="0012737D"/>
    <w:rsid w:val="00131FBD"/>
    <w:rsid w:val="00132AAF"/>
    <w:rsid w:val="0013643D"/>
    <w:rsid w:val="00136A78"/>
    <w:rsid w:val="00136FDD"/>
    <w:rsid w:val="001374E4"/>
    <w:rsid w:val="001417F1"/>
    <w:rsid w:val="00142264"/>
    <w:rsid w:val="00142BB6"/>
    <w:rsid w:val="00144A7F"/>
    <w:rsid w:val="00144C6B"/>
    <w:rsid w:val="001478CA"/>
    <w:rsid w:val="00152094"/>
    <w:rsid w:val="00156415"/>
    <w:rsid w:val="001605B0"/>
    <w:rsid w:val="00160C5E"/>
    <w:rsid w:val="001619F9"/>
    <w:rsid w:val="001642BF"/>
    <w:rsid w:val="00164AC2"/>
    <w:rsid w:val="00164E4F"/>
    <w:rsid w:val="00166986"/>
    <w:rsid w:val="0017260D"/>
    <w:rsid w:val="00172B05"/>
    <w:rsid w:val="00173F78"/>
    <w:rsid w:val="0017460A"/>
    <w:rsid w:val="00177747"/>
    <w:rsid w:val="001814F5"/>
    <w:rsid w:val="00183DFE"/>
    <w:rsid w:val="00185428"/>
    <w:rsid w:val="00187303"/>
    <w:rsid w:val="001954FF"/>
    <w:rsid w:val="0019696F"/>
    <w:rsid w:val="00196D88"/>
    <w:rsid w:val="001A081A"/>
    <w:rsid w:val="001A2096"/>
    <w:rsid w:val="001A264F"/>
    <w:rsid w:val="001A75BE"/>
    <w:rsid w:val="001B0B07"/>
    <w:rsid w:val="001B1EB0"/>
    <w:rsid w:val="001B2E28"/>
    <w:rsid w:val="001B5BFA"/>
    <w:rsid w:val="001B733A"/>
    <w:rsid w:val="001B73F0"/>
    <w:rsid w:val="001B7A3E"/>
    <w:rsid w:val="001B7CAE"/>
    <w:rsid w:val="001B7F63"/>
    <w:rsid w:val="001C0003"/>
    <w:rsid w:val="001C11D2"/>
    <w:rsid w:val="001C3A70"/>
    <w:rsid w:val="001C6699"/>
    <w:rsid w:val="001D1683"/>
    <w:rsid w:val="001D28CE"/>
    <w:rsid w:val="001D3545"/>
    <w:rsid w:val="001D3F11"/>
    <w:rsid w:val="001D612A"/>
    <w:rsid w:val="001D75F2"/>
    <w:rsid w:val="001E0192"/>
    <w:rsid w:val="001E1874"/>
    <w:rsid w:val="001E2A87"/>
    <w:rsid w:val="001E42B9"/>
    <w:rsid w:val="001E4606"/>
    <w:rsid w:val="001E5F57"/>
    <w:rsid w:val="001E720D"/>
    <w:rsid w:val="001E79D3"/>
    <w:rsid w:val="001F0177"/>
    <w:rsid w:val="001F0566"/>
    <w:rsid w:val="001F1EE6"/>
    <w:rsid w:val="001F232B"/>
    <w:rsid w:val="001F3064"/>
    <w:rsid w:val="001F4D9B"/>
    <w:rsid w:val="001F55F4"/>
    <w:rsid w:val="001F5B5A"/>
    <w:rsid w:val="001F67F6"/>
    <w:rsid w:val="00201539"/>
    <w:rsid w:val="00210A61"/>
    <w:rsid w:val="00210BD1"/>
    <w:rsid w:val="00212D43"/>
    <w:rsid w:val="002154E6"/>
    <w:rsid w:val="00216531"/>
    <w:rsid w:val="00220418"/>
    <w:rsid w:val="00220F73"/>
    <w:rsid w:val="00221892"/>
    <w:rsid w:val="00224030"/>
    <w:rsid w:val="0022503E"/>
    <w:rsid w:val="0022510D"/>
    <w:rsid w:val="00225931"/>
    <w:rsid w:val="00226976"/>
    <w:rsid w:val="00231F86"/>
    <w:rsid w:val="00233184"/>
    <w:rsid w:val="00235168"/>
    <w:rsid w:val="002357EA"/>
    <w:rsid w:val="00236071"/>
    <w:rsid w:val="00236C85"/>
    <w:rsid w:val="00237B88"/>
    <w:rsid w:val="00240DB3"/>
    <w:rsid w:val="00240ECF"/>
    <w:rsid w:val="00241060"/>
    <w:rsid w:val="0024157F"/>
    <w:rsid w:val="00242A58"/>
    <w:rsid w:val="00242E66"/>
    <w:rsid w:val="00244A48"/>
    <w:rsid w:val="0024534B"/>
    <w:rsid w:val="002474FE"/>
    <w:rsid w:val="002512F1"/>
    <w:rsid w:val="00255F1A"/>
    <w:rsid w:val="00257693"/>
    <w:rsid w:val="00261426"/>
    <w:rsid w:val="00261AA8"/>
    <w:rsid w:val="00265FDA"/>
    <w:rsid w:val="00266D8B"/>
    <w:rsid w:val="002712AE"/>
    <w:rsid w:val="00272345"/>
    <w:rsid w:val="00274258"/>
    <w:rsid w:val="00274314"/>
    <w:rsid w:val="00275E89"/>
    <w:rsid w:val="00281275"/>
    <w:rsid w:val="00281E42"/>
    <w:rsid w:val="00283472"/>
    <w:rsid w:val="00284AD0"/>
    <w:rsid w:val="00292BBF"/>
    <w:rsid w:val="00293925"/>
    <w:rsid w:val="00293C3B"/>
    <w:rsid w:val="00293D74"/>
    <w:rsid w:val="002944BA"/>
    <w:rsid w:val="00295297"/>
    <w:rsid w:val="0029747F"/>
    <w:rsid w:val="0029791D"/>
    <w:rsid w:val="002A1EB3"/>
    <w:rsid w:val="002A20E3"/>
    <w:rsid w:val="002A2E73"/>
    <w:rsid w:val="002A5568"/>
    <w:rsid w:val="002A7858"/>
    <w:rsid w:val="002B1B7E"/>
    <w:rsid w:val="002B48AD"/>
    <w:rsid w:val="002C0640"/>
    <w:rsid w:val="002C181B"/>
    <w:rsid w:val="002C1C33"/>
    <w:rsid w:val="002C4851"/>
    <w:rsid w:val="002C53B0"/>
    <w:rsid w:val="002D0AEE"/>
    <w:rsid w:val="002D260F"/>
    <w:rsid w:val="002D3AF0"/>
    <w:rsid w:val="002D3B1A"/>
    <w:rsid w:val="002D4045"/>
    <w:rsid w:val="002D41C2"/>
    <w:rsid w:val="002D54F0"/>
    <w:rsid w:val="002D6EAC"/>
    <w:rsid w:val="002D77BF"/>
    <w:rsid w:val="002E0CF3"/>
    <w:rsid w:val="002E1918"/>
    <w:rsid w:val="002E36DA"/>
    <w:rsid w:val="002E3B3A"/>
    <w:rsid w:val="002E3D99"/>
    <w:rsid w:val="002E3F02"/>
    <w:rsid w:val="002E663F"/>
    <w:rsid w:val="002F3D86"/>
    <w:rsid w:val="002F420B"/>
    <w:rsid w:val="0030521D"/>
    <w:rsid w:val="00305DFD"/>
    <w:rsid w:val="003108A2"/>
    <w:rsid w:val="00312AD8"/>
    <w:rsid w:val="00325167"/>
    <w:rsid w:val="00327F47"/>
    <w:rsid w:val="00331D42"/>
    <w:rsid w:val="00335453"/>
    <w:rsid w:val="003370EC"/>
    <w:rsid w:val="003421E7"/>
    <w:rsid w:val="0034230B"/>
    <w:rsid w:val="00342BC1"/>
    <w:rsid w:val="00346929"/>
    <w:rsid w:val="00350F2A"/>
    <w:rsid w:val="0035109C"/>
    <w:rsid w:val="0035189E"/>
    <w:rsid w:val="00352A49"/>
    <w:rsid w:val="00352B58"/>
    <w:rsid w:val="00356343"/>
    <w:rsid w:val="003572CC"/>
    <w:rsid w:val="00357B05"/>
    <w:rsid w:val="00360B55"/>
    <w:rsid w:val="00361195"/>
    <w:rsid w:val="0036131E"/>
    <w:rsid w:val="00362148"/>
    <w:rsid w:val="00362E79"/>
    <w:rsid w:val="0036374F"/>
    <w:rsid w:val="0036635E"/>
    <w:rsid w:val="00370236"/>
    <w:rsid w:val="003714D0"/>
    <w:rsid w:val="003726CA"/>
    <w:rsid w:val="00377438"/>
    <w:rsid w:val="00381EDB"/>
    <w:rsid w:val="003834A9"/>
    <w:rsid w:val="0038525D"/>
    <w:rsid w:val="00387168"/>
    <w:rsid w:val="00387988"/>
    <w:rsid w:val="00387AA7"/>
    <w:rsid w:val="003907B2"/>
    <w:rsid w:val="0039510D"/>
    <w:rsid w:val="00397707"/>
    <w:rsid w:val="003A0C02"/>
    <w:rsid w:val="003A0C3C"/>
    <w:rsid w:val="003A39BE"/>
    <w:rsid w:val="003A4D1F"/>
    <w:rsid w:val="003A7128"/>
    <w:rsid w:val="003A76CD"/>
    <w:rsid w:val="003B14BA"/>
    <w:rsid w:val="003B1657"/>
    <w:rsid w:val="003B242D"/>
    <w:rsid w:val="003B4FAA"/>
    <w:rsid w:val="003C2A10"/>
    <w:rsid w:val="003C2F19"/>
    <w:rsid w:val="003C5EB0"/>
    <w:rsid w:val="003D02DC"/>
    <w:rsid w:val="003D351D"/>
    <w:rsid w:val="003D3EA9"/>
    <w:rsid w:val="003D55D7"/>
    <w:rsid w:val="003D6802"/>
    <w:rsid w:val="003D731D"/>
    <w:rsid w:val="003D7BA2"/>
    <w:rsid w:val="003E1337"/>
    <w:rsid w:val="003E26A3"/>
    <w:rsid w:val="003E475C"/>
    <w:rsid w:val="003E68FF"/>
    <w:rsid w:val="003E71BD"/>
    <w:rsid w:val="003F1255"/>
    <w:rsid w:val="003F23D4"/>
    <w:rsid w:val="003F74BD"/>
    <w:rsid w:val="003F7805"/>
    <w:rsid w:val="00400DCD"/>
    <w:rsid w:val="004107BE"/>
    <w:rsid w:val="00410CFF"/>
    <w:rsid w:val="004129C7"/>
    <w:rsid w:val="00415F77"/>
    <w:rsid w:val="004226B6"/>
    <w:rsid w:val="0043109F"/>
    <w:rsid w:val="0043505C"/>
    <w:rsid w:val="00435075"/>
    <w:rsid w:val="00436814"/>
    <w:rsid w:val="00441D75"/>
    <w:rsid w:val="00444428"/>
    <w:rsid w:val="00445755"/>
    <w:rsid w:val="00447040"/>
    <w:rsid w:val="0044716F"/>
    <w:rsid w:val="00447F52"/>
    <w:rsid w:val="00450A33"/>
    <w:rsid w:val="00451ED5"/>
    <w:rsid w:val="004536BE"/>
    <w:rsid w:val="00454BCC"/>
    <w:rsid w:val="00463A8F"/>
    <w:rsid w:val="0046604C"/>
    <w:rsid w:val="00466B36"/>
    <w:rsid w:val="00466E8A"/>
    <w:rsid w:val="00470D84"/>
    <w:rsid w:val="00471B7A"/>
    <w:rsid w:val="00471C3B"/>
    <w:rsid w:val="004723CC"/>
    <w:rsid w:val="00472F41"/>
    <w:rsid w:val="00473182"/>
    <w:rsid w:val="00475A3D"/>
    <w:rsid w:val="00476409"/>
    <w:rsid w:val="004908C4"/>
    <w:rsid w:val="00492AF0"/>
    <w:rsid w:val="00493599"/>
    <w:rsid w:val="0049396B"/>
    <w:rsid w:val="00493F6E"/>
    <w:rsid w:val="00495547"/>
    <w:rsid w:val="004976BA"/>
    <w:rsid w:val="004A3437"/>
    <w:rsid w:val="004A4A7E"/>
    <w:rsid w:val="004A5F4E"/>
    <w:rsid w:val="004A619A"/>
    <w:rsid w:val="004B3E55"/>
    <w:rsid w:val="004B4AC2"/>
    <w:rsid w:val="004B5939"/>
    <w:rsid w:val="004B6C8F"/>
    <w:rsid w:val="004C00AC"/>
    <w:rsid w:val="004C159D"/>
    <w:rsid w:val="004C43AC"/>
    <w:rsid w:val="004C4AF7"/>
    <w:rsid w:val="004D252F"/>
    <w:rsid w:val="004D30D0"/>
    <w:rsid w:val="004D670F"/>
    <w:rsid w:val="004E047F"/>
    <w:rsid w:val="004E148A"/>
    <w:rsid w:val="004E373E"/>
    <w:rsid w:val="004E638B"/>
    <w:rsid w:val="004E6714"/>
    <w:rsid w:val="004F0197"/>
    <w:rsid w:val="004F2057"/>
    <w:rsid w:val="004F5134"/>
    <w:rsid w:val="00504F43"/>
    <w:rsid w:val="00511437"/>
    <w:rsid w:val="00512280"/>
    <w:rsid w:val="005123F2"/>
    <w:rsid w:val="00513AAA"/>
    <w:rsid w:val="0051700C"/>
    <w:rsid w:val="005226F4"/>
    <w:rsid w:val="00522C3F"/>
    <w:rsid w:val="005243C8"/>
    <w:rsid w:val="00536FC8"/>
    <w:rsid w:val="00542AE4"/>
    <w:rsid w:val="00543744"/>
    <w:rsid w:val="005459C4"/>
    <w:rsid w:val="00547061"/>
    <w:rsid w:val="00547DF8"/>
    <w:rsid w:val="00553D12"/>
    <w:rsid w:val="005568C5"/>
    <w:rsid w:val="00561EBC"/>
    <w:rsid w:val="00565758"/>
    <w:rsid w:val="00565CBD"/>
    <w:rsid w:val="00566BBB"/>
    <w:rsid w:val="00576213"/>
    <w:rsid w:val="005767CC"/>
    <w:rsid w:val="00582629"/>
    <w:rsid w:val="00583DFC"/>
    <w:rsid w:val="005851E2"/>
    <w:rsid w:val="00593453"/>
    <w:rsid w:val="005939FC"/>
    <w:rsid w:val="005940E3"/>
    <w:rsid w:val="005A0366"/>
    <w:rsid w:val="005A386C"/>
    <w:rsid w:val="005A3CC3"/>
    <w:rsid w:val="005A4B90"/>
    <w:rsid w:val="005A5EC2"/>
    <w:rsid w:val="005A5FA1"/>
    <w:rsid w:val="005A69A6"/>
    <w:rsid w:val="005B224D"/>
    <w:rsid w:val="005B224F"/>
    <w:rsid w:val="005B46C4"/>
    <w:rsid w:val="005B47E9"/>
    <w:rsid w:val="005B5D8C"/>
    <w:rsid w:val="005C02F7"/>
    <w:rsid w:val="005C0DFD"/>
    <w:rsid w:val="005C1230"/>
    <w:rsid w:val="005C4141"/>
    <w:rsid w:val="005C557C"/>
    <w:rsid w:val="005D1C5B"/>
    <w:rsid w:val="005D41F5"/>
    <w:rsid w:val="005E0780"/>
    <w:rsid w:val="005E14B6"/>
    <w:rsid w:val="005E6794"/>
    <w:rsid w:val="005E685C"/>
    <w:rsid w:val="005E6CBB"/>
    <w:rsid w:val="005E7134"/>
    <w:rsid w:val="005F178F"/>
    <w:rsid w:val="005F3AF8"/>
    <w:rsid w:val="005F59F8"/>
    <w:rsid w:val="005F73C7"/>
    <w:rsid w:val="006025A4"/>
    <w:rsid w:val="00603637"/>
    <w:rsid w:val="00604F5E"/>
    <w:rsid w:val="0060623C"/>
    <w:rsid w:val="006108D3"/>
    <w:rsid w:val="0061176F"/>
    <w:rsid w:val="00611B0D"/>
    <w:rsid w:val="006138EC"/>
    <w:rsid w:val="006144CF"/>
    <w:rsid w:val="00614863"/>
    <w:rsid w:val="006149D2"/>
    <w:rsid w:val="00616CE9"/>
    <w:rsid w:val="00617783"/>
    <w:rsid w:val="006212AB"/>
    <w:rsid w:val="00621367"/>
    <w:rsid w:val="00621920"/>
    <w:rsid w:val="00622339"/>
    <w:rsid w:val="00623BBC"/>
    <w:rsid w:val="006244F1"/>
    <w:rsid w:val="0062456B"/>
    <w:rsid w:val="00630634"/>
    <w:rsid w:val="006306F4"/>
    <w:rsid w:val="006354B0"/>
    <w:rsid w:val="0063564E"/>
    <w:rsid w:val="00636296"/>
    <w:rsid w:val="0063736F"/>
    <w:rsid w:val="00641E03"/>
    <w:rsid w:val="006423B7"/>
    <w:rsid w:val="006450DC"/>
    <w:rsid w:val="00645A2D"/>
    <w:rsid w:val="00651B3F"/>
    <w:rsid w:val="00653ED3"/>
    <w:rsid w:val="006548A8"/>
    <w:rsid w:val="00654C2F"/>
    <w:rsid w:val="00655ADE"/>
    <w:rsid w:val="00662FE1"/>
    <w:rsid w:val="00664B27"/>
    <w:rsid w:val="006658F7"/>
    <w:rsid w:val="00672D26"/>
    <w:rsid w:val="00680CA4"/>
    <w:rsid w:val="006819ED"/>
    <w:rsid w:val="0068272C"/>
    <w:rsid w:val="00686D46"/>
    <w:rsid w:val="00686ED0"/>
    <w:rsid w:val="006916BD"/>
    <w:rsid w:val="00691FA2"/>
    <w:rsid w:val="00694207"/>
    <w:rsid w:val="00694C3C"/>
    <w:rsid w:val="0069589E"/>
    <w:rsid w:val="006A0AF9"/>
    <w:rsid w:val="006A234D"/>
    <w:rsid w:val="006A696D"/>
    <w:rsid w:val="006A79C7"/>
    <w:rsid w:val="006B0293"/>
    <w:rsid w:val="006B3F6C"/>
    <w:rsid w:val="006B4523"/>
    <w:rsid w:val="006B6041"/>
    <w:rsid w:val="006C0D2F"/>
    <w:rsid w:val="006C1FB8"/>
    <w:rsid w:val="006C547A"/>
    <w:rsid w:val="006C5AF6"/>
    <w:rsid w:val="006D3163"/>
    <w:rsid w:val="006E3555"/>
    <w:rsid w:val="006E6651"/>
    <w:rsid w:val="006F033F"/>
    <w:rsid w:val="006F0B41"/>
    <w:rsid w:val="006F148E"/>
    <w:rsid w:val="006F319D"/>
    <w:rsid w:val="006F5094"/>
    <w:rsid w:val="006F5DE0"/>
    <w:rsid w:val="006F715A"/>
    <w:rsid w:val="0070093D"/>
    <w:rsid w:val="00701B85"/>
    <w:rsid w:val="00702081"/>
    <w:rsid w:val="00702FD1"/>
    <w:rsid w:val="007061B5"/>
    <w:rsid w:val="007063C1"/>
    <w:rsid w:val="00707C88"/>
    <w:rsid w:val="00710187"/>
    <w:rsid w:val="0071133A"/>
    <w:rsid w:val="00714CC4"/>
    <w:rsid w:val="00715D67"/>
    <w:rsid w:val="00716674"/>
    <w:rsid w:val="00716EFB"/>
    <w:rsid w:val="00720382"/>
    <w:rsid w:val="007207CA"/>
    <w:rsid w:val="00720956"/>
    <w:rsid w:val="00720C38"/>
    <w:rsid w:val="007229C6"/>
    <w:rsid w:val="00722B41"/>
    <w:rsid w:val="007233FE"/>
    <w:rsid w:val="0072357A"/>
    <w:rsid w:val="00723D0C"/>
    <w:rsid w:val="0072661F"/>
    <w:rsid w:val="0072786F"/>
    <w:rsid w:val="00731F3A"/>
    <w:rsid w:val="00733277"/>
    <w:rsid w:val="007339B5"/>
    <w:rsid w:val="00735C36"/>
    <w:rsid w:val="00740526"/>
    <w:rsid w:val="00740FAD"/>
    <w:rsid w:val="007415DB"/>
    <w:rsid w:val="00741C80"/>
    <w:rsid w:val="007424E4"/>
    <w:rsid w:val="00745E8A"/>
    <w:rsid w:val="00747E8D"/>
    <w:rsid w:val="007541AD"/>
    <w:rsid w:val="007626AD"/>
    <w:rsid w:val="00764DA4"/>
    <w:rsid w:val="00765D9C"/>
    <w:rsid w:val="00765E9A"/>
    <w:rsid w:val="00766529"/>
    <w:rsid w:val="00767378"/>
    <w:rsid w:val="00771BE7"/>
    <w:rsid w:val="0077448A"/>
    <w:rsid w:val="00776B98"/>
    <w:rsid w:val="00777B44"/>
    <w:rsid w:val="0078149A"/>
    <w:rsid w:val="0078367F"/>
    <w:rsid w:val="0078593A"/>
    <w:rsid w:val="0078774F"/>
    <w:rsid w:val="00793279"/>
    <w:rsid w:val="007A3453"/>
    <w:rsid w:val="007A7477"/>
    <w:rsid w:val="007A7537"/>
    <w:rsid w:val="007B47ED"/>
    <w:rsid w:val="007B56A4"/>
    <w:rsid w:val="007B5B9C"/>
    <w:rsid w:val="007C4EE6"/>
    <w:rsid w:val="007C50F1"/>
    <w:rsid w:val="007C5BE7"/>
    <w:rsid w:val="007C7847"/>
    <w:rsid w:val="007D3B4A"/>
    <w:rsid w:val="007D6097"/>
    <w:rsid w:val="007E011D"/>
    <w:rsid w:val="007E09FE"/>
    <w:rsid w:val="007E0DB7"/>
    <w:rsid w:val="007E1217"/>
    <w:rsid w:val="007E21CB"/>
    <w:rsid w:val="007E3F95"/>
    <w:rsid w:val="007E52AB"/>
    <w:rsid w:val="007E5F84"/>
    <w:rsid w:val="007E637C"/>
    <w:rsid w:val="007F0CAA"/>
    <w:rsid w:val="007F23DC"/>
    <w:rsid w:val="007F23FD"/>
    <w:rsid w:val="007F3CF3"/>
    <w:rsid w:val="007F3EDD"/>
    <w:rsid w:val="007F60EB"/>
    <w:rsid w:val="008019D9"/>
    <w:rsid w:val="0080293D"/>
    <w:rsid w:val="00803291"/>
    <w:rsid w:val="00803F22"/>
    <w:rsid w:val="00804D99"/>
    <w:rsid w:val="00805DD2"/>
    <w:rsid w:val="0080778B"/>
    <w:rsid w:val="00815F8B"/>
    <w:rsid w:val="00816CBF"/>
    <w:rsid w:val="0081707F"/>
    <w:rsid w:val="00820468"/>
    <w:rsid w:val="0082786E"/>
    <w:rsid w:val="008328EB"/>
    <w:rsid w:val="008347FF"/>
    <w:rsid w:val="00837304"/>
    <w:rsid w:val="00840974"/>
    <w:rsid w:val="00840D97"/>
    <w:rsid w:val="00840FFA"/>
    <w:rsid w:val="0084181D"/>
    <w:rsid w:val="00842C08"/>
    <w:rsid w:val="0084416D"/>
    <w:rsid w:val="008453E0"/>
    <w:rsid w:val="0084776A"/>
    <w:rsid w:val="00850723"/>
    <w:rsid w:val="008524AA"/>
    <w:rsid w:val="00853CCD"/>
    <w:rsid w:val="0085490B"/>
    <w:rsid w:val="00856C4D"/>
    <w:rsid w:val="00857072"/>
    <w:rsid w:val="00861A05"/>
    <w:rsid w:val="00861DD8"/>
    <w:rsid w:val="008635EA"/>
    <w:rsid w:val="008700B7"/>
    <w:rsid w:val="00870778"/>
    <w:rsid w:val="008715DA"/>
    <w:rsid w:val="00872E60"/>
    <w:rsid w:val="00872F40"/>
    <w:rsid w:val="0087457A"/>
    <w:rsid w:val="00875A3B"/>
    <w:rsid w:val="00875EFF"/>
    <w:rsid w:val="008841A6"/>
    <w:rsid w:val="00884410"/>
    <w:rsid w:val="00886D9D"/>
    <w:rsid w:val="0089176C"/>
    <w:rsid w:val="00892B86"/>
    <w:rsid w:val="00893A25"/>
    <w:rsid w:val="00893B8F"/>
    <w:rsid w:val="00894664"/>
    <w:rsid w:val="00895AB3"/>
    <w:rsid w:val="00896482"/>
    <w:rsid w:val="008A0733"/>
    <w:rsid w:val="008A2569"/>
    <w:rsid w:val="008A4BAF"/>
    <w:rsid w:val="008A6669"/>
    <w:rsid w:val="008A7FB7"/>
    <w:rsid w:val="008B2551"/>
    <w:rsid w:val="008B300D"/>
    <w:rsid w:val="008B57A8"/>
    <w:rsid w:val="008B58FD"/>
    <w:rsid w:val="008B7BB2"/>
    <w:rsid w:val="008C22D2"/>
    <w:rsid w:val="008C3596"/>
    <w:rsid w:val="008C366A"/>
    <w:rsid w:val="008C589D"/>
    <w:rsid w:val="008C6DEB"/>
    <w:rsid w:val="008C77F6"/>
    <w:rsid w:val="008C789D"/>
    <w:rsid w:val="008D13F8"/>
    <w:rsid w:val="008D3830"/>
    <w:rsid w:val="008D3F8F"/>
    <w:rsid w:val="008D4485"/>
    <w:rsid w:val="008E01A7"/>
    <w:rsid w:val="008E1236"/>
    <w:rsid w:val="008E165E"/>
    <w:rsid w:val="008E2188"/>
    <w:rsid w:val="008E3E7A"/>
    <w:rsid w:val="008E3E8C"/>
    <w:rsid w:val="008E54B1"/>
    <w:rsid w:val="008E5ECE"/>
    <w:rsid w:val="008E675C"/>
    <w:rsid w:val="008E779B"/>
    <w:rsid w:val="008F0151"/>
    <w:rsid w:val="008F01FE"/>
    <w:rsid w:val="008F06C1"/>
    <w:rsid w:val="008F097B"/>
    <w:rsid w:val="008F1313"/>
    <w:rsid w:val="008F1EED"/>
    <w:rsid w:val="008F33B7"/>
    <w:rsid w:val="008F375C"/>
    <w:rsid w:val="008F3DD3"/>
    <w:rsid w:val="008F5F09"/>
    <w:rsid w:val="009023D7"/>
    <w:rsid w:val="00902557"/>
    <w:rsid w:val="00904C2E"/>
    <w:rsid w:val="00915962"/>
    <w:rsid w:val="009227BF"/>
    <w:rsid w:val="00922B92"/>
    <w:rsid w:val="0092526E"/>
    <w:rsid w:val="00930D6E"/>
    <w:rsid w:val="00936B7B"/>
    <w:rsid w:val="00940828"/>
    <w:rsid w:val="00940C81"/>
    <w:rsid w:val="00943BAC"/>
    <w:rsid w:val="00946C80"/>
    <w:rsid w:val="00954344"/>
    <w:rsid w:val="009570BF"/>
    <w:rsid w:val="00960C5A"/>
    <w:rsid w:val="009649EC"/>
    <w:rsid w:val="00966967"/>
    <w:rsid w:val="00967E9F"/>
    <w:rsid w:val="00971BEF"/>
    <w:rsid w:val="00973365"/>
    <w:rsid w:val="00973ABC"/>
    <w:rsid w:val="00974473"/>
    <w:rsid w:val="00975022"/>
    <w:rsid w:val="009756DF"/>
    <w:rsid w:val="00976338"/>
    <w:rsid w:val="00982DC0"/>
    <w:rsid w:val="00986BFE"/>
    <w:rsid w:val="00987B5B"/>
    <w:rsid w:val="0099402F"/>
    <w:rsid w:val="0099501A"/>
    <w:rsid w:val="00995A3A"/>
    <w:rsid w:val="009960C0"/>
    <w:rsid w:val="009A0401"/>
    <w:rsid w:val="009B2537"/>
    <w:rsid w:val="009B3EED"/>
    <w:rsid w:val="009B45E5"/>
    <w:rsid w:val="009B4D8E"/>
    <w:rsid w:val="009B65B0"/>
    <w:rsid w:val="009C1201"/>
    <w:rsid w:val="009C2F29"/>
    <w:rsid w:val="009C46E5"/>
    <w:rsid w:val="009C5002"/>
    <w:rsid w:val="009D2144"/>
    <w:rsid w:val="009D2182"/>
    <w:rsid w:val="009D6EAA"/>
    <w:rsid w:val="009D7489"/>
    <w:rsid w:val="009D7D0B"/>
    <w:rsid w:val="009E1AF2"/>
    <w:rsid w:val="009E3ECB"/>
    <w:rsid w:val="009E3FA0"/>
    <w:rsid w:val="009E6B53"/>
    <w:rsid w:val="009F2DF4"/>
    <w:rsid w:val="009F4F29"/>
    <w:rsid w:val="00A02BAF"/>
    <w:rsid w:val="00A07E89"/>
    <w:rsid w:val="00A1527F"/>
    <w:rsid w:val="00A25428"/>
    <w:rsid w:val="00A33660"/>
    <w:rsid w:val="00A33B1F"/>
    <w:rsid w:val="00A348D1"/>
    <w:rsid w:val="00A34EAD"/>
    <w:rsid w:val="00A34F42"/>
    <w:rsid w:val="00A35653"/>
    <w:rsid w:val="00A41A27"/>
    <w:rsid w:val="00A426BB"/>
    <w:rsid w:val="00A43919"/>
    <w:rsid w:val="00A44F41"/>
    <w:rsid w:val="00A451A4"/>
    <w:rsid w:val="00A50F91"/>
    <w:rsid w:val="00A51617"/>
    <w:rsid w:val="00A51958"/>
    <w:rsid w:val="00A60B73"/>
    <w:rsid w:val="00A60CF2"/>
    <w:rsid w:val="00A670C6"/>
    <w:rsid w:val="00A705B4"/>
    <w:rsid w:val="00A733EA"/>
    <w:rsid w:val="00A81046"/>
    <w:rsid w:val="00A83665"/>
    <w:rsid w:val="00A85600"/>
    <w:rsid w:val="00A87B7E"/>
    <w:rsid w:val="00A90A4A"/>
    <w:rsid w:val="00A954D4"/>
    <w:rsid w:val="00A96F12"/>
    <w:rsid w:val="00A976FB"/>
    <w:rsid w:val="00A97803"/>
    <w:rsid w:val="00A9797C"/>
    <w:rsid w:val="00AA20B6"/>
    <w:rsid w:val="00AA68D1"/>
    <w:rsid w:val="00AA6F03"/>
    <w:rsid w:val="00AB0CBB"/>
    <w:rsid w:val="00AB4009"/>
    <w:rsid w:val="00AB4741"/>
    <w:rsid w:val="00AB4A24"/>
    <w:rsid w:val="00AB6872"/>
    <w:rsid w:val="00AB6E63"/>
    <w:rsid w:val="00AC46D9"/>
    <w:rsid w:val="00AC4E6B"/>
    <w:rsid w:val="00AC4FF3"/>
    <w:rsid w:val="00AC69E3"/>
    <w:rsid w:val="00AC7837"/>
    <w:rsid w:val="00AD1C5F"/>
    <w:rsid w:val="00AD36DA"/>
    <w:rsid w:val="00AD44A6"/>
    <w:rsid w:val="00AD4576"/>
    <w:rsid w:val="00AD583B"/>
    <w:rsid w:val="00AE3696"/>
    <w:rsid w:val="00AE382B"/>
    <w:rsid w:val="00AE5D9C"/>
    <w:rsid w:val="00AE6BA3"/>
    <w:rsid w:val="00AF2B59"/>
    <w:rsid w:val="00AF40CE"/>
    <w:rsid w:val="00AF5BAC"/>
    <w:rsid w:val="00AF7088"/>
    <w:rsid w:val="00AF72D8"/>
    <w:rsid w:val="00B00E9C"/>
    <w:rsid w:val="00B01832"/>
    <w:rsid w:val="00B04445"/>
    <w:rsid w:val="00B05CA1"/>
    <w:rsid w:val="00B0768A"/>
    <w:rsid w:val="00B07AA3"/>
    <w:rsid w:val="00B16089"/>
    <w:rsid w:val="00B16E04"/>
    <w:rsid w:val="00B178F1"/>
    <w:rsid w:val="00B20FFC"/>
    <w:rsid w:val="00B237FC"/>
    <w:rsid w:val="00B25C04"/>
    <w:rsid w:val="00B268A5"/>
    <w:rsid w:val="00B27483"/>
    <w:rsid w:val="00B27D8A"/>
    <w:rsid w:val="00B31798"/>
    <w:rsid w:val="00B32745"/>
    <w:rsid w:val="00B35613"/>
    <w:rsid w:val="00B40689"/>
    <w:rsid w:val="00B40C82"/>
    <w:rsid w:val="00B44086"/>
    <w:rsid w:val="00B44B5F"/>
    <w:rsid w:val="00B44F57"/>
    <w:rsid w:val="00B466FA"/>
    <w:rsid w:val="00B470E3"/>
    <w:rsid w:val="00B50D48"/>
    <w:rsid w:val="00B53109"/>
    <w:rsid w:val="00B6198D"/>
    <w:rsid w:val="00B62FBB"/>
    <w:rsid w:val="00B63BF9"/>
    <w:rsid w:val="00B657EF"/>
    <w:rsid w:val="00B67A92"/>
    <w:rsid w:val="00B7301B"/>
    <w:rsid w:val="00B73855"/>
    <w:rsid w:val="00B74470"/>
    <w:rsid w:val="00B76BA1"/>
    <w:rsid w:val="00B8027B"/>
    <w:rsid w:val="00B83595"/>
    <w:rsid w:val="00B84EBB"/>
    <w:rsid w:val="00B912B6"/>
    <w:rsid w:val="00B92C3E"/>
    <w:rsid w:val="00B9309B"/>
    <w:rsid w:val="00B95702"/>
    <w:rsid w:val="00BA2C05"/>
    <w:rsid w:val="00BA30E4"/>
    <w:rsid w:val="00BA379D"/>
    <w:rsid w:val="00BA6C52"/>
    <w:rsid w:val="00BB175D"/>
    <w:rsid w:val="00BB1C5D"/>
    <w:rsid w:val="00BB38AE"/>
    <w:rsid w:val="00BC1858"/>
    <w:rsid w:val="00BC21F0"/>
    <w:rsid w:val="00BC2BAB"/>
    <w:rsid w:val="00BD1714"/>
    <w:rsid w:val="00BD313D"/>
    <w:rsid w:val="00BD4B30"/>
    <w:rsid w:val="00BE1377"/>
    <w:rsid w:val="00BE596B"/>
    <w:rsid w:val="00BE6A25"/>
    <w:rsid w:val="00BE73B2"/>
    <w:rsid w:val="00BF078D"/>
    <w:rsid w:val="00BF33FA"/>
    <w:rsid w:val="00BF47BD"/>
    <w:rsid w:val="00BF70F5"/>
    <w:rsid w:val="00C0077A"/>
    <w:rsid w:val="00C01737"/>
    <w:rsid w:val="00C039AC"/>
    <w:rsid w:val="00C03DEE"/>
    <w:rsid w:val="00C04555"/>
    <w:rsid w:val="00C04B66"/>
    <w:rsid w:val="00C04F3A"/>
    <w:rsid w:val="00C05326"/>
    <w:rsid w:val="00C06216"/>
    <w:rsid w:val="00C07BAA"/>
    <w:rsid w:val="00C131B3"/>
    <w:rsid w:val="00C14365"/>
    <w:rsid w:val="00C15603"/>
    <w:rsid w:val="00C17859"/>
    <w:rsid w:val="00C2411E"/>
    <w:rsid w:val="00C2475B"/>
    <w:rsid w:val="00C24819"/>
    <w:rsid w:val="00C3132A"/>
    <w:rsid w:val="00C316D4"/>
    <w:rsid w:val="00C35117"/>
    <w:rsid w:val="00C35CA0"/>
    <w:rsid w:val="00C37CAD"/>
    <w:rsid w:val="00C407D9"/>
    <w:rsid w:val="00C4145B"/>
    <w:rsid w:val="00C41D54"/>
    <w:rsid w:val="00C420FB"/>
    <w:rsid w:val="00C43B24"/>
    <w:rsid w:val="00C4557C"/>
    <w:rsid w:val="00C45CEB"/>
    <w:rsid w:val="00C46515"/>
    <w:rsid w:val="00C501D5"/>
    <w:rsid w:val="00C51B60"/>
    <w:rsid w:val="00C528A2"/>
    <w:rsid w:val="00C556D9"/>
    <w:rsid w:val="00C57788"/>
    <w:rsid w:val="00C60487"/>
    <w:rsid w:val="00C64992"/>
    <w:rsid w:val="00C7130B"/>
    <w:rsid w:val="00C74C5C"/>
    <w:rsid w:val="00C770B3"/>
    <w:rsid w:val="00C806E8"/>
    <w:rsid w:val="00C830B6"/>
    <w:rsid w:val="00C843CA"/>
    <w:rsid w:val="00C86423"/>
    <w:rsid w:val="00C870F8"/>
    <w:rsid w:val="00C879A6"/>
    <w:rsid w:val="00C90DDE"/>
    <w:rsid w:val="00C9194E"/>
    <w:rsid w:val="00C9200A"/>
    <w:rsid w:val="00C9486B"/>
    <w:rsid w:val="00C960A9"/>
    <w:rsid w:val="00CA0F93"/>
    <w:rsid w:val="00CA3D07"/>
    <w:rsid w:val="00CB07C0"/>
    <w:rsid w:val="00CB40FE"/>
    <w:rsid w:val="00CB4B93"/>
    <w:rsid w:val="00CB5D3E"/>
    <w:rsid w:val="00CB6BD4"/>
    <w:rsid w:val="00CB6F91"/>
    <w:rsid w:val="00CC16F8"/>
    <w:rsid w:val="00CD41B1"/>
    <w:rsid w:val="00CD4ACF"/>
    <w:rsid w:val="00CD4C2D"/>
    <w:rsid w:val="00CD64DF"/>
    <w:rsid w:val="00CD652D"/>
    <w:rsid w:val="00CD7703"/>
    <w:rsid w:val="00CE0FC5"/>
    <w:rsid w:val="00CE27C0"/>
    <w:rsid w:val="00CE48F7"/>
    <w:rsid w:val="00CF1A42"/>
    <w:rsid w:val="00CF1B84"/>
    <w:rsid w:val="00CF2E6D"/>
    <w:rsid w:val="00CF3883"/>
    <w:rsid w:val="00CF561C"/>
    <w:rsid w:val="00CF7594"/>
    <w:rsid w:val="00D000C0"/>
    <w:rsid w:val="00D01B83"/>
    <w:rsid w:val="00D0275F"/>
    <w:rsid w:val="00D040CB"/>
    <w:rsid w:val="00D0727B"/>
    <w:rsid w:val="00D10CC8"/>
    <w:rsid w:val="00D128C9"/>
    <w:rsid w:val="00D22753"/>
    <w:rsid w:val="00D22D55"/>
    <w:rsid w:val="00D255FE"/>
    <w:rsid w:val="00D26712"/>
    <w:rsid w:val="00D31345"/>
    <w:rsid w:val="00D31CEA"/>
    <w:rsid w:val="00D33041"/>
    <w:rsid w:val="00D33B29"/>
    <w:rsid w:val="00D344EF"/>
    <w:rsid w:val="00D35C48"/>
    <w:rsid w:val="00D41ACB"/>
    <w:rsid w:val="00D43A7B"/>
    <w:rsid w:val="00D47638"/>
    <w:rsid w:val="00D53781"/>
    <w:rsid w:val="00D53D51"/>
    <w:rsid w:val="00D62461"/>
    <w:rsid w:val="00D64783"/>
    <w:rsid w:val="00D649DA"/>
    <w:rsid w:val="00D65C1F"/>
    <w:rsid w:val="00D65C9C"/>
    <w:rsid w:val="00D673AF"/>
    <w:rsid w:val="00D674DF"/>
    <w:rsid w:val="00D71524"/>
    <w:rsid w:val="00D71CAB"/>
    <w:rsid w:val="00D731B5"/>
    <w:rsid w:val="00D742CE"/>
    <w:rsid w:val="00D778C8"/>
    <w:rsid w:val="00D85C69"/>
    <w:rsid w:val="00D87F90"/>
    <w:rsid w:val="00D902CA"/>
    <w:rsid w:val="00D90A37"/>
    <w:rsid w:val="00D9556D"/>
    <w:rsid w:val="00D96EF5"/>
    <w:rsid w:val="00DA004F"/>
    <w:rsid w:val="00DA1F15"/>
    <w:rsid w:val="00DB2187"/>
    <w:rsid w:val="00DB280E"/>
    <w:rsid w:val="00DB2996"/>
    <w:rsid w:val="00DB520E"/>
    <w:rsid w:val="00DB53DC"/>
    <w:rsid w:val="00DB5589"/>
    <w:rsid w:val="00DB55C1"/>
    <w:rsid w:val="00DB61AB"/>
    <w:rsid w:val="00DB74ED"/>
    <w:rsid w:val="00DB7903"/>
    <w:rsid w:val="00DC0E96"/>
    <w:rsid w:val="00DD1044"/>
    <w:rsid w:val="00DD1B31"/>
    <w:rsid w:val="00DD2867"/>
    <w:rsid w:val="00DD2C29"/>
    <w:rsid w:val="00DE01DE"/>
    <w:rsid w:val="00DE3D78"/>
    <w:rsid w:val="00DE65DB"/>
    <w:rsid w:val="00DE7996"/>
    <w:rsid w:val="00DF3C8A"/>
    <w:rsid w:val="00DF7115"/>
    <w:rsid w:val="00E01918"/>
    <w:rsid w:val="00E01D5B"/>
    <w:rsid w:val="00E04EE2"/>
    <w:rsid w:val="00E07993"/>
    <w:rsid w:val="00E13632"/>
    <w:rsid w:val="00E23184"/>
    <w:rsid w:val="00E25C46"/>
    <w:rsid w:val="00E31BF5"/>
    <w:rsid w:val="00E33509"/>
    <w:rsid w:val="00E33AC2"/>
    <w:rsid w:val="00E343D0"/>
    <w:rsid w:val="00E36810"/>
    <w:rsid w:val="00E40116"/>
    <w:rsid w:val="00E42F78"/>
    <w:rsid w:val="00E44F18"/>
    <w:rsid w:val="00E46436"/>
    <w:rsid w:val="00E470AD"/>
    <w:rsid w:val="00E4793A"/>
    <w:rsid w:val="00E47DC8"/>
    <w:rsid w:val="00E510E5"/>
    <w:rsid w:val="00E5259D"/>
    <w:rsid w:val="00E53045"/>
    <w:rsid w:val="00E539B9"/>
    <w:rsid w:val="00E55D77"/>
    <w:rsid w:val="00E5678C"/>
    <w:rsid w:val="00E56EE2"/>
    <w:rsid w:val="00E56F43"/>
    <w:rsid w:val="00E57CA3"/>
    <w:rsid w:val="00E60CA1"/>
    <w:rsid w:val="00E64256"/>
    <w:rsid w:val="00E65832"/>
    <w:rsid w:val="00E65A10"/>
    <w:rsid w:val="00E73718"/>
    <w:rsid w:val="00E73767"/>
    <w:rsid w:val="00E746AE"/>
    <w:rsid w:val="00E747B1"/>
    <w:rsid w:val="00E75EEE"/>
    <w:rsid w:val="00E76034"/>
    <w:rsid w:val="00E7614F"/>
    <w:rsid w:val="00E80FB2"/>
    <w:rsid w:val="00E81C04"/>
    <w:rsid w:val="00E830E7"/>
    <w:rsid w:val="00E85777"/>
    <w:rsid w:val="00E86443"/>
    <w:rsid w:val="00E86BB3"/>
    <w:rsid w:val="00E91B74"/>
    <w:rsid w:val="00E961C6"/>
    <w:rsid w:val="00E96510"/>
    <w:rsid w:val="00EA0949"/>
    <w:rsid w:val="00EA1FBC"/>
    <w:rsid w:val="00EA2C19"/>
    <w:rsid w:val="00EA4654"/>
    <w:rsid w:val="00EA6E88"/>
    <w:rsid w:val="00EB0D94"/>
    <w:rsid w:val="00EB1266"/>
    <w:rsid w:val="00EB3B84"/>
    <w:rsid w:val="00EB4581"/>
    <w:rsid w:val="00EB50B2"/>
    <w:rsid w:val="00EC0E9E"/>
    <w:rsid w:val="00EC1108"/>
    <w:rsid w:val="00EC1529"/>
    <w:rsid w:val="00EC26C3"/>
    <w:rsid w:val="00EC443A"/>
    <w:rsid w:val="00EC6349"/>
    <w:rsid w:val="00ED4C95"/>
    <w:rsid w:val="00ED5064"/>
    <w:rsid w:val="00ED59E4"/>
    <w:rsid w:val="00EE3A84"/>
    <w:rsid w:val="00EE472F"/>
    <w:rsid w:val="00EF2008"/>
    <w:rsid w:val="00EF2C18"/>
    <w:rsid w:val="00EF7079"/>
    <w:rsid w:val="00F01436"/>
    <w:rsid w:val="00F058AD"/>
    <w:rsid w:val="00F12080"/>
    <w:rsid w:val="00F15AFA"/>
    <w:rsid w:val="00F16A04"/>
    <w:rsid w:val="00F16A76"/>
    <w:rsid w:val="00F21284"/>
    <w:rsid w:val="00F217E5"/>
    <w:rsid w:val="00F2338E"/>
    <w:rsid w:val="00F24545"/>
    <w:rsid w:val="00F245DD"/>
    <w:rsid w:val="00F2712B"/>
    <w:rsid w:val="00F31F8E"/>
    <w:rsid w:val="00F33E7A"/>
    <w:rsid w:val="00F3408A"/>
    <w:rsid w:val="00F343E5"/>
    <w:rsid w:val="00F3474D"/>
    <w:rsid w:val="00F34C35"/>
    <w:rsid w:val="00F35A36"/>
    <w:rsid w:val="00F36676"/>
    <w:rsid w:val="00F37FC4"/>
    <w:rsid w:val="00F41420"/>
    <w:rsid w:val="00F415A8"/>
    <w:rsid w:val="00F4297D"/>
    <w:rsid w:val="00F44DA3"/>
    <w:rsid w:val="00F503A8"/>
    <w:rsid w:val="00F51565"/>
    <w:rsid w:val="00F56722"/>
    <w:rsid w:val="00F5753D"/>
    <w:rsid w:val="00F60609"/>
    <w:rsid w:val="00F60D4E"/>
    <w:rsid w:val="00F6161B"/>
    <w:rsid w:val="00F64057"/>
    <w:rsid w:val="00F71EAE"/>
    <w:rsid w:val="00F726EF"/>
    <w:rsid w:val="00F843E7"/>
    <w:rsid w:val="00F93B00"/>
    <w:rsid w:val="00F940EB"/>
    <w:rsid w:val="00F95023"/>
    <w:rsid w:val="00F95B1F"/>
    <w:rsid w:val="00F96A45"/>
    <w:rsid w:val="00F97B41"/>
    <w:rsid w:val="00FA59A5"/>
    <w:rsid w:val="00FA7E15"/>
    <w:rsid w:val="00FB1215"/>
    <w:rsid w:val="00FB3332"/>
    <w:rsid w:val="00FB3419"/>
    <w:rsid w:val="00FB4FA2"/>
    <w:rsid w:val="00FB7653"/>
    <w:rsid w:val="00FC4A5E"/>
    <w:rsid w:val="00FC6569"/>
    <w:rsid w:val="00FD11E6"/>
    <w:rsid w:val="00FD20DF"/>
    <w:rsid w:val="00FD27BD"/>
    <w:rsid w:val="00FD5AFE"/>
    <w:rsid w:val="00FD7100"/>
    <w:rsid w:val="00FE2661"/>
    <w:rsid w:val="00FE35FF"/>
    <w:rsid w:val="00FE5D66"/>
    <w:rsid w:val="00FE7FD3"/>
    <w:rsid w:val="00FF0C76"/>
    <w:rsid w:val="00FF1E71"/>
    <w:rsid w:val="00FF2E46"/>
    <w:rsid w:val="00FF4C8C"/>
    <w:rsid w:val="00FF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2E23A4F2-6EA3-674C-B00C-75E556C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B84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F1B8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463A8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463A8F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463A8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63A8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746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sbessaa</dc:creator>
  <cp:keywords/>
  <cp:lastModifiedBy>sarah1bsb1@gmail.com</cp:lastModifiedBy>
  <cp:revision>2</cp:revision>
  <dcterms:created xsi:type="dcterms:W3CDTF">2019-07-27T15:32:00Z</dcterms:created>
  <dcterms:modified xsi:type="dcterms:W3CDTF">2019-07-27T15:32:00Z</dcterms:modified>
</cp:coreProperties>
</file>